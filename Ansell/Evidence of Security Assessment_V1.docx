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7DA" w:rsidRDefault="00EB5F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503149936" behindDoc="0" locked="0" layoutInCell="1" allowOverlap="1">
            <wp:simplePos x="0" y="0"/>
            <wp:positionH relativeFrom="column">
              <wp:posOffset>15019</wp:posOffset>
            </wp:positionH>
            <wp:positionV relativeFrom="paragraph">
              <wp:posOffset>-483374</wp:posOffset>
            </wp:positionV>
            <wp:extent cx="3648782" cy="1041621"/>
            <wp:effectExtent l="0" t="0" r="8818" b="0"/>
            <wp:wrapNone/>
            <wp:docPr id="6" name="Picture 3" descr="icore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relogo1.png"/>
                    <pic:cNvPicPr/>
                  </pic:nvPicPr>
                  <pic:blipFill>
                    <a:blip r:embed="rId7"/>
                    <a:stretch>
                      <a:fillRect/>
                    </a:stretch>
                  </pic:blipFill>
                  <pic:spPr>
                    <a:xfrm>
                      <a:off x="0" y="0"/>
                      <a:ext cx="3648782" cy="1041621"/>
                    </a:xfrm>
                    <a:prstGeom prst="rect">
                      <a:avLst/>
                    </a:prstGeom>
                  </pic:spPr>
                </pic:pic>
              </a:graphicData>
            </a:graphic>
          </wp:anchor>
        </w:drawing>
      </w:r>
      <w:r w:rsidR="004A0D76">
        <w:rPr>
          <w:rFonts w:ascii="Times New Roman" w:eastAsia="Times New Roman" w:hAnsi="Times New Roman" w:cs="Times New Roman"/>
          <w:noProof/>
          <w:sz w:val="20"/>
          <w:szCs w:val="20"/>
        </w:rPr>
        <w:pict>
          <v:group id="_x0000_s8290" style="position:absolute;margin-left:354.65pt;margin-top:-75pt;width:.1pt;height:210.95pt;z-index:-174736;mso-position-horizontal-relative:text;mso-position-vertical-relative:text" coordorigin="7733" coordsize="2,4219" o:regroupid="1">
            <v:shape id="_x0000_s8291" style="position:absolute;left:7733;width:2;height:4219" coordorigin="7733" coordsize="0,4219" path="m7733,r,4219e" filled="f" strokecolor="white" strokeweight=".5pt">
              <v:path arrowok="t"/>
            </v:shape>
          </v:group>
        </w:pict>
      </w:r>
      <w:r w:rsidR="004A0D76">
        <w:rPr>
          <w:rFonts w:ascii="Times New Roman" w:eastAsia="Times New Roman" w:hAnsi="Times New Roman" w:cs="Times New Roman"/>
          <w:noProof/>
          <w:sz w:val="20"/>
          <w:szCs w:val="20"/>
        </w:rPr>
        <w:pict>
          <v:group id="_x0000_s8296" style="position:absolute;margin-left:345pt;margin-top:-75pt;width:.1pt;height:210.65pt;z-index:-177808;mso-position-horizontal-relative:text;mso-position-vertical-relative:text" coordorigin="7540" coordsize="2,4213" o:regroupid="1">
            <v:shape id="_x0000_s8297" style="position:absolute;left:7540;width:2;height:4213" coordorigin="7540" coordsize="0,4213" path="m7540,r,4213e" filled="f" strokecolor="white" strokeweight="1pt">
              <v:path arrowok="t"/>
            </v:shape>
          </v:group>
        </w:pict>
      </w:r>
      <w:r w:rsidR="004A0D76">
        <w:rPr>
          <w:rFonts w:ascii="Times New Roman" w:eastAsia="Times New Roman" w:hAnsi="Times New Roman" w:cs="Times New Roman"/>
          <w:noProof/>
          <w:sz w:val="20"/>
          <w:szCs w:val="20"/>
        </w:rPr>
        <w:pict>
          <v:group id="_x0000_s8300" style="position:absolute;margin-left:355.6pt;margin-top:-75pt;width:.1pt;height:210.65pt;z-index:-179856;mso-position-horizontal-relative:text;mso-position-vertical-relative:text" coordorigin="7752" coordsize="2,4213" o:regroupid="1">
            <v:shape id="_x0000_s8301" style="position:absolute;left:7752;width:2;height:4213" coordorigin="7752" coordsize="0,4213" path="m7752,r,4213e" filled="f" strokecolor="white" strokeweight="1pt">
              <v:path arrowok="t"/>
            </v:shape>
          </v:group>
        </w:pict>
      </w:r>
    </w:p>
    <w:p w:rsidR="009837DA" w:rsidRDefault="009837DA">
      <w:pPr>
        <w:rPr>
          <w:rFonts w:ascii="Times New Roman" w:eastAsia="Times New Roman" w:hAnsi="Times New Roman" w:cs="Times New Roman"/>
          <w:sz w:val="20"/>
          <w:szCs w:val="20"/>
        </w:rPr>
      </w:pPr>
    </w:p>
    <w:p w:rsidR="009837DA" w:rsidRDefault="009837DA">
      <w:pPr>
        <w:rPr>
          <w:rFonts w:ascii="Times New Roman" w:eastAsia="Times New Roman" w:hAnsi="Times New Roman" w:cs="Times New Roman"/>
          <w:sz w:val="20"/>
          <w:szCs w:val="20"/>
        </w:rPr>
      </w:pPr>
    </w:p>
    <w:p w:rsidR="009837DA" w:rsidRDefault="009837DA">
      <w:pPr>
        <w:rPr>
          <w:rFonts w:ascii="Times New Roman" w:eastAsia="Times New Roman" w:hAnsi="Times New Roman" w:cs="Times New Roman"/>
          <w:sz w:val="20"/>
          <w:szCs w:val="20"/>
        </w:rPr>
      </w:pPr>
    </w:p>
    <w:p w:rsidR="009837DA" w:rsidRDefault="009837DA">
      <w:pPr>
        <w:rPr>
          <w:rFonts w:ascii="Times New Roman" w:eastAsia="Times New Roman" w:hAnsi="Times New Roman" w:cs="Times New Roman"/>
          <w:sz w:val="20"/>
          <w:szCs w:val="20"/>
        </w:rPr>
      </w:pPr>
    </w:p>
    <w:p w:rsidR="009837DA" w:rsidRDefault="004A0D76">
      <w:pPr>
        <w:spacing w:before="109"/>
        <w:ind w:left="685"/>
        <w:rPr>
          <w:rFonts w:ascii="Cambria" w:eastAsia="Cambria" w:hAnsi="Cambria" w:cs="Cambria"/>
          <w:sz w:val="56"/>
          <w:szCs w:val="56"/>
        </w:rPr>
      </w:pPr>
      <w:r w:rsidRPr="004A0D76">
        <w:rPr>
          <w:rFonts w:ascii="Cambria"/>
          <w:noProof/>
          <w:color w:val="FFFFFF"/>
          <w:spacing w:val="-1"/>
          <w:sz w:val="56"/>
        </w:rPr>
        <w:pict>
          <v:polyline id="_x0000_s8287" style="position:absolute;left:0;text-align:left;z-index:-169616" points="-32pt,1727.65pt,497.8pt,1727.65pt,497.8pt,1686.6pt,-32pt,1686.6pt" coordorigin=",4213" coordsize="10596,821" o:regroupid="2" filled="f" strokecolor="white" strokeweight="1pt">
            <v:path arrowok="t"/>
            <o:lock v:ext="edit" verticies="t"/>
          </v:polyline>
        </w:pict>
      </w:r>
      <w:r w:rsidRPr="004A0D76">
        <w:rPr>
          <w:rFonts w:ascii="Cambria"/>
          <w:noProof/>
          <w:color w:val="FFFFFF"/>
          <w:spacing w:val="-1"/>
          <w:sz w:val="56"/>
        </w:rPr>
        <w:pict>
          <v:group id="_x0000_s8288" style="position:absolute;left:0;text-align:left;margin-left:-32pt;margin-top:1.4pt;width:529.8pt;height:41.05pt;z-index:-173712" coordorigin=",4213" coordsize="10596,821" o:regroupid="1">
            <v:shape id="_x0000_s8289" style="position:absolute;top:4213;width:10596;height:821" coordorigin=",4213" coordsize="10596,821" path="m,5034r10596,l10596,4213,,4213r,821xe" fillcolor="#538dd3" stroked="f">
              <v:path arrowok="t"/>
            </v:shape>
          </v:group>
        </w:pict>
      </w:r>
      <w:r w:rsidRPr="004A0D76">
        <w:rPr>
          <w:rFonts w:ascii="Cambria"/>
          <w:noProof/>
          <w:color w:val="FFFFFF"/>
          <w:spacing w:val="-1"/>
          <w:sz w:val="56"/>
        </w:rPr>
        <w:pict>
          <v:group id="_x0000_s8292" style="position:absolute;left:0;text-align:left;margin-left:354.65pt;margin-top:1.7pt;width:225.35pt;height:.1pt;z-index:-175760" coordorigin="7733,4219" coordsize="4507,2" o:regroupid="1">
            <v:shape id="_x0000_s8293" style="position:absolute;left:7733;top:4219;width:4507;height:2" coordorigin="7733,4219" coordsize="4507,0" path="m7733,4219r4507,e" filled="f" strokecolor="white" strokeweight=".5pt">
              <v:path arrowok="t"/>
            </v:shape>
          </v:group>
        </w:pict>
      </w:r>
      <w:r w:rsidR="0097657B">
        <w:rPr>
          <w:rFonts w:ascii="Cambria"/>
          <w:color w:val="FFFFFF"/>
          <w:spacing w:val="-1"/>
          <w:sz w:val="56"/>
        </w:rPr>
        <w:t>Evidence</w:t>
      </w:r>
      <w:r w:rsidR="0097657B">
        <w:rPr>
          <w:rFonts w:ascii="Cambria"/>
          <w:color w:val="FFFFFF"/>
          <w:spacing w:val="-18"/>
          <w:sz w:val="56"/>
        </w:rPr>
        <w:t xml:space="preserve"> </w:t>
      </w:r>
      <w:r w:rsidR="0097657B">
        <w:rPr>
          <w:rFonts w:ascii="Cambria"/>
          <w:color w:val="FFFFFF"/>
          <w:sz w:val="56"/>
        </w:rPr>
        <w:t>of</w:t>
      </w:r>
      <w:r w:rsidR="0097657B">
        <w:rPr>
          <w:rFonts w:ascii="Cambria"/>
          <w:color w:val="FFFFFF"/>
          <w:spacing w:val="-22"/>
          <w:sz w:val="56"/>
        </w:rPr>
        <w:t xml:space="preserve"> </w:t>
      </w:r>
      <w:r w:rsidR="00C8104E">
        <w:rPr>
          <w:rFonts w:ascii="Cambria"/>
          <w:color w:val="FFFFFF"/>
          <w:sz w:val="56"/>
        </w:rPr>
        <w:t>Security Assessment</w:t>
      </w:r>
    </w:p>
    <w:p w:rsidR="009837DA" w:rsidRDefault="004A0D76">
      <w:pPr>
        <w:rPr>
          <w:rFonts w:ascii="Cambria" w:eastAsia="Cambria" w:hAnsi="Cambria" w:cs="Cambria"/>
          <w:sz w:val="20"/>
          <w:szCs w:val="20"/>
        </w:rPr>
      </w:pPr>
      <w:r>
        <w:rPr>
          <w:rFonts w:ascii="Cambria" w:eastAsia="Cambria" w:hAnsi="Cambria" w:cs="Cambri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8285" type="#_x0000_t75" style="position:absolute;margin-left:-26.5pt;margin-top:4.7pt;width:603.05pt;height:292.1pt;z-index:-167568" o:regroupid="2">
            <v:imagedata r:id="rId8" o:title=""/>
          </v:shape>
        </w:pict>
      </w:r>
      <w:r>
        <w:rPr>
          <w:rFonts w:ascii="Cambria" w:eastAsia="Cambria" w:hAnsi="Cambria" w:cs="Cambria"/>
          <w:noProof/>
          <w:sz w:val="20"/>
          <w:szCs w:val="20"/>
        </w:rPr>
        <w:pict>
          <v:group id="_x0000_s8280" style="position:absolute;margin-left:139.8pt;margin-top:4.2pt;width:440.2pt;height:293.1pt;z-index:-170640" coordorigin="3436,5035" coordsize="8804,5862" o:regroupid="1">
            <v:shape id="_x0000_s8281" style="position:absolute;left:3436;top:5035;width:8804;height:5862" coordorigin="3436,5035" coordsize="8804,5862" path="m12240,5035r-8804,l3436,10897e" filled="f" strokecolor="white" strokeweight="1pt">
              <v:path arrowok="t"/>
            </v:shape>
          </v:group>
        </w:pict>
      </w:r>
      <w:r>
        <w:rPr>
          <w:rFonts w:ascii="Cambria" w:eastAsia="Cambria" w:hAnsi="Cambria" w:cs="Cambria"/>
          <w:noProof/>
          <w:sz w:val="20"/>
          <w:szCs w:val="20"/>
        </w:rPr>
        <w:pict>
          <v:group id="_x0000_s8294" style="position:absolute;margin-left:345pt;margin-top:4.15pt;width:.1pt;height:540.3pt;z-index:-176784" coordorigin="7540,5034" coordsize="2,10806" o:regroupid="1">
            <v:shape id="_x0000_s8295" style="position:absolute;left:7540;top:5034;width:2;height:10806" coordorigin="7540,5034" coordsize="0,10806" path="m7540,5034r,10806e" filled="f" strokecolor="white" strokeweight="1pt">
              <v:path arrowok="t"/>
            </v:shape>
          </v:group>
        </w:pict>
      </w:r>
      <w:r>
        <w:rPr>
          <w:rFonts w:ascii="Cambria" w:eastAsia="Cambria" w:hAnsi="Cambria" w:cs="Cambria"/>
          <w:noProof/>
          <w:sz w:val="20"/>
          <w:szCs w:val="20"/>
        </w:rPr>
        <w:pict>
          <v:group id="_x0000_s8298" style="position:absolute;margin-left:355.6pt;margin-top:4.15pt;width:.1pt;height:540.3pt;z-index:-178832" coordorigin="7752,5034" coordsize="2,10806" o:regroupid="1">
            <v:shape id="_x0000_s8299" style="position:absolute;left:7752;top:5034;width:2;height:10806" coordorigin="7752,5034" coordsize="0,10806" path="m7752,5034r,10806e" filled="f" strokecolor="white" strokeweight="1pt">
              <v:path arrowok="t"/>
            </v:shape>
          </v:group>
        </w:pict>
      </w: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4A0D76">
      <w:pPr>
        <w:rPr>
          <w:rFonts w:ascii="Cambria" w:eastAsia="Cambria" w:hAnsi="Cambria" w:cs="Cambria"/>
          <w:sz w:val="20"/>
          <w:szCs w:val="20"/>
        </w:rPr>
      </w:pPr>
      <w:r w:rsidRPr="004A0D76">
        <w:rPr>
          <w:rFonts w:ascii="Times New Roman" w:eastAsia="Times New Roman" w:hAnsi="Times New Roman" w:cs="Times New Roman"/>
          <w:noProof/>
          <w:sz w:val="20"/>
          <w:szCs w:val="20"/>
          <w:lang w:val="en-IN" w:eastAsia="en-IN"/>
        </w:rPr>
        <w:pict>
          <v:shape id="_x0000_s8309" style="position:absolute;margin-left:139.8pt;margin-top:4.35pt;width:440.2pt;height:200.45pt;z-index:-165520" coordorigin="7752" coordsize="4488,15819" o:regroupid="3" path="m7752,15819r4488,l12240,,7752,r,15819xe" fillcolor="black" stroked="f">
            <v:path arrowok="t"/>
          </v:shape>
        </w:pict>
      </w:r>
      <w:r>
        <w:rPr>
          <w:rFonts w:ascii="Cambria" w:eastAsia="Cambria" w:hAnsi="Cambria" w:cs="Cambria"/>
          <w:noProof/>
          <w:sz w:val="20"/>
          <w:szCs w:val="20"/>
        </w:rPr>
        <w:pict>
          <v:group id="_x0000_s8282" style="position:absolute;margin-left:139.8pt;margin-top:4.25pt;width:440.2pt;height:.1pt;z-index:-171664" coordorigin="3436,10897" coordsize="8804,2" o:regroupid="1">
            <v:shape id="_x0000_s8283" style="position:absolute;left:3436;top:10897;width:8804;height:2" coordorigin="3436,10897" coordsize="8804,0" path="m3436,10897r8804,e" filled="f" strokecolor="white" strokeweight="1pt">
              <v:path arrowok="t"/>
            </v:shape>
          </v:group>
        </w:pict>
      </w: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pPr>
    </w:p>
    <w:p w:rsidR="009837DA" w:rsidRDefault="009837DA">
      <w:pPr>
        <w:rPr>
          <w:rFonts w:ascii="Cambria" w:eastAsia="Cambria" w:hAnsi="Cambria" w:cs="Cambria"/>
          <w:sz w:val="20"/>
          <w:szCs w:val="20"/>
        </w:rPr>
        <w:sectPr w:rsidR="009837DA">
          <w:type w:val="continuous"/>
          <w:pgSz w:w="12240" w:h="15840"/>
          <w:pgMar w:top="1500" w:right="1060" w:bottom="280" w:left="640" w:header="720" w:footer="720" w:gutter="0"/>
          <w:cols w:space="720"/>
        </w:sectPr>
      </w:pPr>
    </w:p>
    <w:p w:rsidR="009837DA" w:rsidRDefault="009837DA">
      <w:pPr>
        <w:spacing w:before="3"/>
        <w:rPr>
          <w:rFonts w:ascii="Cambria" w:eastAsia="Cambria" w:hAnsi="Cambria" w:cs="Cambria"/>
          <w:sz w:val="18"/>
          <w:szCs w:val="18"/>
        </w:rPr>
      </w:pPr>
    </w:p>
    <w:p w:rsidR="00C8104E" w:rsidRDefault="0097657B" w:rsidP="00C8104E">
      <w:pPr>
        <w:rPr>
          <w:rFonts w:ascii="Calibri"/>
          <w:color w:val="FFFFFF"/>
          <w:spacing w:val="-1"/>
          <w:sz w:val="32"/>
        </w:rPr>
      </w:pPr>
      <w:r>
        <w:br w:type="column"/>
      </w:r>
      <w:r>
        <w:rPr>
          <w:rFonts w:ascii="Calibri"/>
          <w:color w:val="FFFFFF"/>
          <w:spacing w:val="-1"/>
          <w:sz w:val="32"/>
        </w:rPr>
        <w:lastRenderedPageBreak/>
        <w:t>Prepared</w:t>
      </w:r>
      <w:r>
        <w:rPr>
          <w:rFonts w:ascii="Calibri"/>
          <w:color w:val="FFFFFF"/>
          <w:spacing w:val="-17"/>
          <w:sz w:val="32"/>
        </w:rPr>
        <w:t xml:space="preserve"> </w:t>
      </w:r>
      <w:r>
        <w:rPr>
          <w:rFonts w:ascii="Calibri"/>
          <w:color w:val="FFFFFF"/>
          <w:spacing w:val="-1"/>
          <w:sz w:val="32"/>
        </w:rPr>
        <w:t>by</w:t>
      </w:r>
      <w:r w:rsidR="00E10CBF">
        <w:rPr>
          <w:rFonts w:ascii="Calibri"/>
          <w:color w:val="FFFFFF"/>
          <w:spacing w:val="-1"/>
          <w:sz w:val="32"/>
        </w:rPr>
        <w:t xml:space="preserve"> </w:t>
      </w:r>
      <w:r>
        <w:rPr>
          <w:rFonts w:ascii="Calibri"/>
          <w:color w:val="FFFFFF"/>
          <w:spacing w:val="-1"/>
          <w:sz w:val="32"/>
        </w:rPr>
        <w:t>:</w:t>
      </w:r>
      <w:r w:rsidR="004A0D76">
        <w:rPr>
          <w:rFonts w:ascii="Calibri"/>
          <w:noProof/>
          <w:color w:val="FFFFFF"/>
          <w:spacing w:val="-1"/>
          <w:sz w:val="32"/>
        </w:rPr>
        <w:pict>
          <v:group id="_x0000_s8306" style="position:absolute;margin-left:-4.6pt;margin-top:118.2pt;width:224.4pt;height:.1pt;z-index:-181904;mso-position-horizontal-relative:text;mso-position-vertical-relative:text" coordorigin="7752,15819" coordsize="4488,2" o:regroupid="1">
            <v:shape id="_x0000_s8307" style="position:absolute;left:7752;top:15819;width:4488;height:2" coordorigin="7752,15819" coordsize="4488,0" path="m7752,15819r4488,e" filled="f" strokecolor="#d7d7d7">
              <v:path arrowok="t"/>
            </v:shape>
          </v:group>
        </w:pict>
      </w:r>
      <w:r w:rsidR="00E10CBF">
        <w:rPr>
          <w:rFonts w:ascii="Calibri"/>
          <w:color w:val="FFFFFF"/>
          <w:spacing w:val="-1"/>
          <w:sz w:val="32"/>
        </w:rPr>
        <w:t xml:space="preserve"> </w:t>
      </w:r>
      <w:r w:rsidR="009D6444">
        <w:rPr>
          <w:rFonts w:ascii="Calibri"/>
          <w:color w:val="FFFFFF"/>
          <w:spacing w:val="-1"/>
          <w:sz w:val="32"/>
        </w:rPr>
        <w:t xml:space="preserve"> </w:t>
      </w:r>
      <w:r w:rsidR="00EB5FFF">
        <w:rPr>
          <w:rFonts w:ascii="Calibri"/>
          <w:color w:val="FFFFFF"/>
          <w:spacing w:val="-1"/>
          <w:sz w:val="32"/>
        </w:rPr>
        <w:t xml:space="preserve">ICore Pioneer Business </w:t>
      </w:r>
      <w:r w:rsidR="009D6444">
        <w:rPr>
          <w:rFonts w:ascii="Calibri"/>
          <w:color w:val="FFFFFF"/>
          <w:spacing w:val="-1"/>
          <w:sz w:val="32"/>
        </w:rPr>
        <w:t>S</w:t>
      </w:r>
      <w:r w:rsidR="00EB5FFF">
        <w:rPr>
          <w:rFonts w:ascii="Calibri"/>
          <w:color w:val="FFFFFF"/>
          <w:spacing w:val="-1"/>
          <w:sz w:val="32"/>
        </w:rPr>
        <w:t>olution</w:t>
      </w:r>
      <w:r w:rsidR="009D6444">
        <w:rPr>
          <w:rFonts w:ascii="Calibri"/>
          <w:color w:val="FFFFFF"/>
          <w:spacing w:val="-1"/>
          <w:sz w:val="32"/>
        </w:rPr>
        <w:t xml:space="preserve"> Pvt Ltd</w:t>
      </w:r>
      <w:r w:rsidR="00EB5FFF">
        <w:rPr>
          <w:rFonts w:ascii="Calibri"/>
          <w:color w:val="FFFFFF"/>
          <w:spacing w:val="-1"/>
          <w:sz w:val="32"/>
        </w:rPr>
        <w:t xml:space="preserve">. </w:t>
      </w:r>
    </w:p>
    <w:p w:rsidR="00F72B91" w:rsidRDefault="0097657B" w:rsidP="00C8104E">
      <w:pPr>
        <w:rPr>
          <w:rFonts w:ascii="Calibri"/>
          <w:color w:val="FFFFFF"/>
          <w:spacing w:val="26"/>
          <w:w w:val="99"/>
          <w:sz w:val="32"/>
        </w:rPr>
      </w:pPr>
      <w:r>
        <w:rPr>
          <w:rFonts w:ascii="Calibri"/>
          <w:color w:val="FFFFFF"/>
          <w:spacing w:val="-1"/>
          <w:sz w:val="32"/>
        </w:rPr>
        <w:t>Prepared</w:t>
      </w:r>
      <w:r>
        <w:rPr>
          <w:rFonts w:ascii="Calibri"/>
          <w:color w:val="FFFFFF"/>
          <w:spacing w:val="-18"/>
          <w:sz w:val="32"/>
        </w:rPr>
        <w:t xml:space="preserve"> </w:t>
      </w:r>
      <w:r>
        <w:rPr>
          <w:rFonts w:ascii="Calibri"/>
          <w:color w:val="FFFFFF"/>
          <w:spacing w:val="-1"/>
          <w:sz w:val="32"/>
        </w:rPr>
        <w:t>for</w:t>
      </w:r>
      <w:r w:rsidR="00E10CBF">
        <w:rPr>
          <w:rFonts w:ascii="Calibri"/>
          <w:color w:val="FFFFFF"/>
          <w:spacing w:val="-1"/>
          <w:sz w:val="32"/>
        </w:rPr>
        <w:t xml:space="preserve"> </w:t>
      </w:r>
      <w:r>
        <w:rPr>
          <w:rFonts w:ascii="Calibri"/>
          <w:color w:val="FFFFFF"/>
          <w:spacing w:val="-1"/>
          <w:sz w:val="32"/>
        </w:rPr>
        <w:t>:</w:t>
      </w:r>
      <w:r w:rsidR="00E10CBF">
        <w:rPr>
          <w:rFonts w:ascii="Calibri"/>
          <w:color w:val="FFFFFF"/>
          <w:spacing w:val="-1"/>
          <w:sz w:val="32"/>
        </w:rPr>
        <w:t xml:space="preserve"> </w:t>
      </w:r>
      <w:r w:rsidR="00EB5FFF">
        <w:rPr>
          <w:rFonts w:ascii="Calibri"/>
          <w:color w:val="FFFFFF"/>
          <w:spacing w:val="-1"/>
          <w:sz w:val="32"/>
        </w:rPr>
        <w:t>An</w:t>
      </w:r>
      <w:r w:rsidR="009D6444">
        <w:rPr>
          <w:rFonts w:ascii="Calibri"/>
          <w:color w:val="FFFFFF"/>
          <w:spacing w:val="-1"/>
          <w:sz w:val="32"/>
        </w:rPr>
        <w:t>s</w:t>
      </w:r>
      <w:r w:rsidR="00EB5FFF">
        <w:rPr>
          <w:rFonts w:ascii="Calibri"/>
          <w:color w:val="FFFFFF"/>
          <w:spacing w:val="-1"/>
          <w:sz w:val="32"/>
        </w:rPr>
        <w:t>e</w:t>
      </w:r>
      <w:r w:rsidR="009D6444">
        <w:rPr>
          <w:rFonts w:ascii="Calibri"/>
          <w:color w:val="FFFFFF"/>
          <w:spacing w:val="-1"/>
          <w:sz w:val="32"/>
        </w:rPr>
        <w:t>l</w:t>
      </w:r>
      <w:r w:rsidR="00EB5FFF">
        <w:rPr>
          <w:rFonts w:ascii="Calibri"/>
          <w:color w:val="FFFFFF"/>
          <w:spacing w:val="-1"/>
          <w:sz w:val="32"/>
        </w:rPr>
        <w:t>l Medical Transcription</w:t>
      </w:r>
      <w:r>
        <w:rPr>
          <w:rFonts w:ascii="Calibri"/>
          <w:color w:val="FFFFFF"/>
          <w:spacing w:val="26"/>
          <w:w w:val="99"/>
          <w:sz w:val="32"/>
        </w:rPr>
        <w:t xml:space="preserve"> </w:t>
      </w:r>
    </w:p>
    <w:p w:rsidR="009837DA" w:rsidRDefault="009D6444" w:rsidP="00C8104E">
      <w:pPr>
        <w:rPr>
          <w:rFonts w:ascii="Calibri" w:eastAsia="Calibri" w:hAnsi="Calibri" w:cs="Calibri"/>
          <w:sz w:val="32"/>
          <w:szCs w:val="32"/>
        </w:rPr>
      </w:pPr>
      <w:r>
        <w:rPr>
          <w:rFonts w:ascii="Calibri"/>
          <w:color w:val="FFFFFF"/>
          <w:spacing w:val="26"/>
          <w:w w:val="99"/>
          <w:sz w:val="32"/>
        </w:rPr>
        <w:t>Dated</w:t>
      </w:r>
      <w:r w:rsidR="00555673">
        <w:rPr>
          <w:rFonts w:ascii="Calibri"/>
          <w:color w:val="FFFFFF"/>
          <w:spacing w:val="26"/>
          <w:w w:val="99"/>
          <w:sz w:val="32"/>
        </w:rPr>
        <w:t xml:space="preserve"> </w:t>
      </w:r>
      <w:r w:rsidR="00E10CBF">
        <w:rPr>
          <w:rFonts w:ascii="Calibri"/>
          <w:color w:val="FFFFFF"/>
          <w:spacing w:val="26"/>
          <w:w w:val="99"/>
          <w:sz w:val="32"/>
        </w:rPr>
        <w:t xml:space="preserve">: </w:t>
      </w:r>
      <w:r w:rsidR="00EB5FFF">
        <w:rPr>
          <w:rFonts w:ascii="Calibri"/>
          <w:color w:val="FFFFFF"/>
          <w:sz w:val="32"/>
        </w:rPr>
        <w:t>25</w:t>
      </w:r>
      <w:r w:rsidRPr="009D6444">
        <w:rPr>
          <w:rFonts w:ascii="Calibri"/>
          <w:color w:val="FFFFFF"/>
          <w:sz w:val="32"/>
          <w:vertAlign w:val="superscript"/>
        </w:rPr>
        <w:t>th</w:t>
      </w:r>
      <w:r>
        <w:rPr>
          <w:rFonts w:ascii="Calibri"/>
          <w:color w:val="FFFFFF"/>
          <w:sz w:val="32"/>
        </w:rPr>
        <w:t xml:space="preserve"> April </w:t>
      </w:r>
      <w:r w:rsidR="0097657B">
        <w:rPr>
          <w:rFonts w:ascii="Calibri"/>
          <w:color w:val="FFFFFF"/>
          <w:sz w:val="32"/>
        </w:rPr>
        <w:t>201</w:t>
      </w:r>
      <w:r w:rsidR="00EB5FFF">
        <w:rPr>
          <w:rFonts w:ascii="Calibri"/>
          <w:color w:val="FFFFFF"/>
          <w:sz w:val="32"/>
        </w:rPr>
        <w:t>8</w:t>
      </w:r>
    </w:p>
    <w:p w:rsidR="00C8104E" w:rsidRDefault="00C8104E">
      <w:pPr>
        <w:rPr>
          <w:rFonts w:ascii="Calibri" w:eastAsia="Calibri" w:hAnsi="Calibri" w:cs="Calibri"/>
          <w:sz w:val="32"/>
          <w:szCs w:val="32"/>
        </w:rPr>
        <w:sectPr w:rsidR="00C8104E" w:rsidSect="00F72B91">
          <w:type w:val="continuous"/>
          <w:pgSz w:w="12240" w:h="15840"/>
          <w:pgMar w:top="1500" w:right="360" w:bottom="280" w:left="640" w:header="720" w:footer="720" w:gutter="0"/>
          <w:cols w:num="2" w:space="720" w:equalWidth="0">
            <w:col w:w="3635" w:space="450"/>
            <w:col w:w="7155"/>
          </w:cols>
        </w:sectPr>
      </w:pPr>
    </w:p>
    <w:p w:rsidR="009837DA" w:rsidRDefault="009837DA">
      <w:pPr>
        <w:spacing w:before="6"/>
        <w:rPr>
          <w:rFonts w:ascii="Calibri" w:eastAsia="Calibri" w:hAnsi="Calibri" w:cs="Calibri"/>
          <w:sz w:val="18"/>
          <w:szCs w:val="18"/>
        </w:rPr>
      </w:pPr>
    </w:p>
    <w:p w:rsidR="009837DA" w:rsidRDefault="0097657B">
      <w:pPr>
        <w:pStyle w:val="Heading1"/>
        <w:tabs>
          <w:tab w:val="left" w:pos="9558"/>
        </w:tabs>
        <w:ind w:left="100" w:firstLine="0"/>
        <w:rPr>
          <w:b w:val="0"/>
          <w:bCs w:val="0"/>
        </w:rPr>
      </w:pPr>
      <w:r>
        <w:rPr>
          <w:spacing w:val="-2"/>
          <w:highlight w:val="lightGray"/>
        </w:rPr>
        <w:t>Table</w:t>
      </w:r>
      <w:r>
        <w:rPr>
          <w:spacing w:val="-3"/>
          <w:highlight w:val="lightGray"/>
        </w:rPr>
        <w:t xml:space="preserve"> </w:t>
      </w:r>
      <w:r>
        <w:rPr>
          <w:spacing w:val="2"/>
          <w:highlight w:val="lightGray"/>
        </w:rPr>
        <w:t>of</w:t>
      </w:r>
      <w:r>
        <w:rPr>
          <w:spacing w:val="-1"/>
          <w:highlight w:val="lightGray"/>
        </w:rPr>
        <w:t xml:space="preserve"> </w:t>
      </w:r>
      <w:r>
        <w:rPr>
          <w:spacing w:val="2"/>
          <w:highlight w:val="lightGray"/>
        </w:rPr>
        <w:t>Contents</w:t>
      </w:r>
      <w:r>
        <w:rPr>
          <w:w w:val="99"/>
          <w:highlight w:val="lightGray"/>
        </w:rPr>
        <w:t xml:space="preserve"> </w:t>
      </w:r>
      <w:r>
        <w:rPr>
          <w:highlight w:val="lightGray"/>
        </w:rPr>
        <w:tab/>
      </w:r>
    </w:p>
    <w:p w:rsidR="009837DA" w:rsidRDefault="009837DA">
      <w:pPr>
        <w:spacing w:before="2"/>
        <w:rPr>
          <w:rFonts w:ascii="Calibri" w:eastAsia="Calibri" w:hAnsi="Calibri" w:cs="Calibri"/>
          <w:b/>
          <w:bCs/>
          <w:sz w:val="36"/>
          <w:szCs w:val="36"/>
        </w:rPr>
      </w:pPr>
    </w:p>
    <w:p w:rsidR="009837DA" w:rsidRDefault="0097657B">
      <w:pPr>
        <w:pStyle w:val="BodyText"/>
        <w:numPr>
          <w:ilvl w:val="0"/>
          <w:numId w:val="10"/>
        </w:numPr>
        <w:tabs>
          <w:tab w:val="left" w:pos="264"/>
        </w:tabs>
        <w:ind w:hanging="163"/>
      </w:pPr>
      <w:r>
        <w:rPr>
          <w:color w:val="585858"/>
        </w:rPr>
        <w:t xml:space="preserve">- </w:t>
      </w:r>
      <w:hyperlink w:anchor="_bookmark0" w:history="1">
        <w:r>
          <w:rPr>
            <w:color w:val="0000FF"/>
            <w:spacing w:val="-2"/>
          </w:rPr>
          <w:t>Overview</w:t>
        </w:r>
      </w:hyperlink>
    </w:p>
    <w:p w:rsidR="009837DA" w:rsidRDefault="0097657B">
      <w:pPr>
        <w:pStyle w:val="BodyText"/>
        <w:numPr>
          <w:ilvl w:val="0"/>
          <w:numId w:val="10"/>
        </w:numPr>
        <w:tabs>
          <w:tab w:val="left" w:pos="264"/>
        </w:tabs>
        <w:ind w:hanging="163"/>
      </w:pPr>
      <w:r>
        <w:rPr>
          <w:color w:val="585858"/>
        </w:rPr>
        <w:t xml:space="preserve">- </w:t>
      </w:r>
      <w:hyperlink w:anchor="_bookmark1" w:history="1">
        <w:r>
          <w:rPr>
            <w:color w:val="0000FF"/>
            <w:spacing w:val="-1"/>
          </w:rPr>
          <w:t>Overall</w:t>
        </w:r>
        <w:r w:rsidRPr="00F72B91">
          <w:rPr>
            <w:color w:val="0000FF"/>
            <w:spacing w:val="-1"/>
          </w:rPr>
          <w:t xml:space="preserve"> </w:t>
        </w:r>
        <w:r w:rsidR="00F72B91" w:rsidRPr="00F72B91">
          <w:rPr>
            <w:color w:val="0000FF"/>
            <w:spacing w:val="-1"/>
          </w:rPr>
          <w:t xml:space="preserve">Observations </w:t>
        </w:r>
      </w:hyperlink>
    </w:p>
    <w:p w:rsidR="00F72B91" w:rsidRDefault="0097657B">
      <w:pPr>
        <w:pStyle w:val="BodyText"/>
        <w:ind w:left="100" w:right="6078" w:firstLine="719"/>
      </w:pPr>
      <w:r>
        <w:rPr>
          <w:color w:val="585858"/>
          <w:spacing w:val="-1"/>
        </w:rPr>
        <w:t>2.1</w:t>
      </w:r>
      <w:r>
        <w:rPr>
          <w:color w:val="585858"/>
          <w:spacing w:val="1"/>
        </w:rPr>
        <w:t xml:space="preserve"> </w:t>
      </w:r>
      <w:r w:rsidR="00F72B91" w:rsidRPr="00F72B91">
        <w:rPr>
          <w:color w:val="0000FF"/>
          <w:spacing w:val="-1"/>
        </w:rPr>
        <w:t>–</w:t>
      </w:r>
      <w:r w:rsidRPr="007F30E7">
        <w:t xml:space="preserve"> </w:t>
      </w:r>
      <w:hyperlink w:anchor="_-_Overall_Observations" w:history="1">
        <w:r w:rsidR="00F72B91" w:rsidRPr="007F30E7">
          <w:rPr>
            <w:color w:val="0000FF"/>
            <w:spacing w:val="-1"/>
          </w:rPr>
          <w:t>Overall Observation</w:t>
        </w:r>
      </w:hyperlink>
    </w:p>
    <w:p w:rsidR="009837DA" w:rsidRDefault="00F72B91" w:rsidP="00F72B91">
      <w:pPr>
        <w:pStyle w:val="BodyText"/>
        <w:ind w:left="0" w:right="6078"/>
      </w:pPr>
      <w:r>
        <w:rPr>
          <w:color w:val="585858"/>
          <w:spacing w:val="-1"/>
        </w:rPr>
        <w:t xml:space="preserve">  </w:t>
      </w:r>
      <w:r w:rsidR="0097657B">
        <w:rPr>
          <w:color w:val="585858"/>
        </w:rPr>
        <w:t>3</w:t>
      </w:r>
      <w:r w:rsidR="0097657B">
        <w:rPr>
          <w:color w:val="585858"/>
          <w:spacing w:val="1"/>
        </w:rPr>
        <w:t xml:space="preserve"> </w:t>
      </w:r>
      <w:r w:rsidR="0097657B">
        <w:rPr>
          <w:color w:val="585858"/>
        </w:rPr>
        <w:t xml:space="preserve">- </w:t>
      </w:r>
      <w:hyperlink w:anchor="_bookmark3" w:history="1">
        <w:r w:rsidR="0097657B">
          <w:rPr>
            <w:color w:val="0000FF"/>
            <w:spacing w:val="-1"/>
          </w:rPr>
          <w:t>Environment</w:t>
        </w:r>
      </w:hyperlink>
    </w:p>
    <w:p w:rsidR="009837DA" w:rsidRDefault="0097657B">
      <w:pPr>
        <w:pStyle w:val="BodyText"/>
        <w:ind w:left="100" w:right="6257" w:firstLine="719"/>
      </w:pPr>
      <w:r>
        <w:rPr>
          <w:color w:val="585858"/>
          <w:spacing w:val="-1"/>
        </w:rPr>
        <w:t>3.1</w:t>
      </w:r>
      <w:r>
        <w:rPr>
          <w:color w:val="585858"/>
          <w:spacing w:val="1"/>
        </w:rPr>
        <w:t xml:space="preserve"> </w:t>
      </w:r>
      <w:r>
        <w:rPr>
          <w:color w:val="585858"/>
        </w:rPr>
        <w:t xml:space="preserve">- </w:t>
      </w:r>
      <w:hyperlink w:anchor="_bookmark4" w:history="1">
        <w:r>
          <w:rPr>
            <w:color w:val="0000FF"/>
            <w:spacing w:val="-1"/>
          </w:rPr>
          <w:t>Facility Access</w:t>
        </w:r>
        <w:r>
          <w:rPr>
            <w:color w:val="0000FF"/>
          </w:rPr>
          <w:t xml:space="preserve"> </w:t>
        </w:r>
        <w:r>
          <w:rPr>
            <w:color w:val="0000FF"/>
            <w:spacing w:val="-1"/>
          </w:rPr>
          <w:t>Controls</w:t>
        </w:r>
      </w:hyperlink>
      <w:r>
        <w:rPr>
          <w:color w:val="0000FF"/>
          <w:spacing w:val="29"/>
        </w:rPr>
        <w:t xml:space="preserve"> </w:t>
      </w:r>
      <w:r>
        <w:rPr>
          <w:color w:val="585858"/>
        </w:rPr>
        <w:t>4</w:t>
      </w:r>
      <w:r>
        <w:rPr>
          <w:color w:val="585858"/>
          <w:spacing w:val="1"/>
        </w:rPr>
        <w:t xml:space="preserve"> </w:t>
      </w:r>
      <w:r>
        <w:rPr>
          <w:color w:val="585858"/>
        </w:rPr>
        <w:t xml:space="preserve">- </w:t>
      </w:r>
      <w:hyperlink w:anchor="_bookmark5" w:history="1">
        <w:r>
          <w:rPr>
            <w:color w:val="0000FF"/>
            <w:spacing w:val="-1"/>
          </w:rPr>
          <w:t>Users</w:t>
        </w:r>
      </w:hyperlink>
    </w:p>
    <w:p w:rsidR="009837DA" w:rsidRDefault="0097657B" w:rsidP="007C1493">
      <w:pPr>
        <w:pStyle w:val="BodyText"/>
        <w:numPr>
          <w:ilvl w:val="1"/>
          <w:numId w:val="18"/>
        </w:numPr>
        <w:tabs>
          <w:tab w:val="left" w:pos="1152"/>
        </w:tabs>
      </w:pPr>
      <w:r>
        <w:rPr>
          <w:color w:val="585858"/>
        </w:rPr>
        <w:t xml:space="preserve">- </w:t>
      </w:r>
      <w:hyperlink w:anchor="_bookmark6" w:history="1">
        <w:r>
          <w:rPr>
            <w:color w:val="0000FF"/>
            <w:spacing w:val="-1"/>
          </w:rPr>
          <w:t>Information System</w:t>
        </w:r>
        <w:r>
          <w:rPr>
            <w:color w:val="0000FF"/>
            <w:spacing w:val="1"/>
          </w:rPr>
          <w:t xml:space="preserve"> </w:t>
        </w:r>
        <w:r>
          <w:rPr>
            <w:color w:val="0000FF"/>
            <w:spacing w:val="-1"/>
          </w:rPr>
          <w:t>Activity</w:t>
        </w:r>
        <w:r>
          <w:rPr>
            <w:color w:val="0000FF"/>
          </w:rPr>
          <w:t xml:space="preserve"> </w:t>
        </w:r>
        <w:r>
          <w:rPr>
            <w:color w:val="0000FF"/>
            <w:spacing w:val="-1"/>
          </w:rPr>
          <w:t>Review</w:t>
        </w:r>
        <w:r>
          <w:rPr>
            <w:color w:val="0000FF"/>
            <w:spacing w:val="-2"/>
          </w:rPr>
          <w:t xml:space="preserve"> </w:t>
        </w:r>
        <w:r>
          <w:rPr>
            <w:color w:val="0000FF"/>
          </w:rPr>
          <w:t>/</w:t>
        </w:r>
        <w:r>
          <w:rPr>
            <w:color w:val="0000FF"/>
            <w:spacing w:val="1"/>
          </w:rPr>
          <w:t xml:space="preserve"> </w:t>
        </w:r>
        <w:r>
          <w:rPr>
            <w:color w:val="0000FF"/>
            <w:spacing w:val="-1"/>
          </w:rPr>
          <w:t>Unique</w:t>
        </w:r>
        <w:r>
          <w:rPr>
            <w:color w:val="0000FF"/>
            <w:spacing w:val="-2"/>
          </w:rPr>
          <w:t xml:space="preserve"> </w:t>
        </w:r>
        <w:r>
          <w:rPr>
            <w:color w:val="0000FF"/>
            <w:spacing w:val="-1"/>
          </w:rPr>
          <w:t>User</w:t>
        </w:r>
        <w:r>
          <w:rPr>
            <w:color w:val="0000FF"/>
          </w:rPr>
          <w:t xml:space="preserve"> </w:t>
        </w:r>
        <w:r>
          <w:rPr>
            <w:color w:val="0000FF"/>
            <w:spacing w:val="-1"/>
          </w:rPr>
          <w:t>Identification</w:t>
        </w:r>
      </w:hyperlink>
    </w:p>
    <w:p w:rsidR="009837DA" w:rsidRDefault="0097657B" w:rsidP="007C1493">
      <w:pPr>
        <w:pStyle w:val="BodyText"/>
        <w:numPr>
          <w:ilvl w:val="1"/>
          <w:numId w:val="18"/>
        </w:numPr>
        <w:tabs>
          <w:tab w:val="left" w:pos="1152"/>
        </w:tabs>
      </w:pPr>
      <w:r>
        <w:rPr>
          <w:color w:val="585858"/>
        </w:rPr>
        <w:t>-</w:t>
      </w:r>
      <w:r>
        <w:rPr>
          <w:color w:val="585858"/>
          <w:spacing w:val="-3"/>
        </w:rPr>
        <w:t xml:space="preserve"> </w:t>
      </w:r>
      <w:hyperlink w:anchor="_bookmark10" w:history="1">
        <w:r>
          <w:rPr>
            <w:color w:val="0000FF"/>
            <w:spacing w:val="-1"/>
          </w:rPr>
          <w:t>Password Management</w:t>
        </w:r>
      </w:hyperlink>
    </w:p>
    <w:p w:rsidR="009837DA" w:rsidRDefault="0097657B" w:rsidP="007C1493">
      <w:pPr>
        <w:pStyle w:val="BodyText"/>
        <w:numPr>
          <w:ilvl w:val="1"/>
          <w:numId w:val="18"/>
        </w:numPr>
        <w:tabs>
          <w:tab w:val="left" w:pos="1152"/>
        </w:tabs>
      </w:pPr>
      <w:r>
        <w:rPr>
          <w:color w:val="585858"/>
        </w:rPr>
        <w:t xml:space="preserve">- </w:t>
      </w:r>
      <w:hyperlink w:anchor="_bookmark11" w:history="1">
        <w:r>
          <w:rPr>
            <w:color w:val="0000FF"/>
            <w:spacing w:val="-1"/>
          </w:rPr>
          <w:t>Administrative</w:t>
        </w:r>
        <w:r>
          <w:rPr>
            <w:color w:val="0000FF"/>
          </w:rPr>
          <w:t xml:space="preserve"> </w:t>
        </w:r>
        <w:r>
          <w:rPr>
            <w:color w:val="0000FF"/>
            <w:spacing w:val="-1"/>
          </w:rPr>
          <w:t>Access</w:t>
        </w:r>
        <w:r>
          <w:rPr>
            <w:color w:val="0000FF"/>
            <w:spacing w:val="-2"/>
          </w:rPr>
          <w:t xml:space="preserve"> </w:t>
        </w:r>
        <w:r>
          <w:rPr>
            <w:color w:val="0000FF"/>
            <w:spacing w:val="-1"/>
          </w:rPr>
          <w:t>Control</w:t>
        </w:r>
      </w:hyperlink>
    </w:p>
    <w:p w:rsidR="009837DA" w:rsidRDefault="008F2F9F" w:rsidP="00D675BF">
      <w:pPr>
        <w:pStyle w:val="BodyText"/>
        <w:ind w:left="0" w:right="1005"/>
      </w:pPr>
      <w:r>
        <w:rPr>
          <w:color w:val="585858"/>
        </w:rPr>
        <w:t xml:space="preserve"> 5</w:t>
      </w:r>
      <w:r w:rsidR="0097657B">
        <w:rPr>
          <w:color w:val="585858"/>
          <w:spacing w:val="1"/>
        </w:rPr>
        <w:t xml:space="preserve"> </w:t>
      </w:r>
      <w:r w:rsidR="0097657B">
        <w:rPr>
          <w:color w:val="585858"/>
        </w:rPr>
        <w:t xml:space="preserve">- </w:t>
      </w:r>
      <w:hyperlink w:anchor="_bookmark20" w:history="1">
        <w:r w:rsidR="0097657B">
          <w:rPr>
            <w:color w:val="0000FF"/>
            <w:spacing w:val="-1"/>
          </w:rPr>
          <w:t>Firewall</w:t>
        </w:r>
      </w:hyperlink>
    </w:p>
    <w:p w:rsidR="009837DA" w:rsidRDefault="0097657B" w:rsidP="00D675BF">
      <w:pPr>
        <w:pStyle w:val="BodyText"/>
        <w:numPr>
          <w:ilvl w:val="1"/>
          <w:numId w:val="19"/>
        </w:numPr>
        <w:tabs>
          <w:tab w:val="left" w:pos="1152"/>
        </w:tabs>
        <w:spacing w:line="267" w:lineRule="exact"/>
      </w:pPr>
      <w:r>
        <w:rPr>
          <w:color w:val="585858"/>
        </w:rPr>
        <w:t>-</w:t>
      </w:r>
      <w:r>
        <w:rPr>
          <w:color w:val="585858"/>
          <w:spacing w:val="-3"/>
        </w:rPr>
        <w:t xml:space="preserve"> </w:t>
      </w:r>
      <w:hyperlink w:anchor="_bookmark22" w:history="1">
        <w:r>
          <w:rPr>
            <w:color w:val="0000FF"/>
            <w:spacing w:val="-1"/>
          </w:rPr>
          <w:t>Protection Against</w:t>
        </w:r>
        <w:r>
          <w:rPr>
            <w:color w:val="0000FF"/>
            <w:spacing w:val="-2"/>
          </w:rPr>
          <w:t xml:space="preserve"> </w:t>
        </w:r>
        <w:r>
          <w:rPr>
            <w:color w:val="0000FF"/>
            <w:spacing w:val="-1"/>
          </w:rPr>
          <w:t>Malicious</w:t>
        </w:r>
        <w:r>
          <w:rPr>
            <w:color w:val="0000FF"/>
          </w:rPr>
          <w:t xml:space="preserve"> </w:t>
        </w:r>
        <w:r>
          <w:rPr>
            <w:color w:val="0000FF"/>
            <w:spacing w:val="-1"/>
          </w:rPr>
          <w:t>Software</w:t>
        </w:r>
      </w:hyperlink>
    </w:p>
    <w:p w:rsidR="00D675BF" w:rsidDel="00CB2E5D" w:rsidRDefault="00D675BF" w:rsidP="00D675BF">
      <w:pPr>
        <w:pStyle w:val="BodyText"/>
        <w:ind w:left="0" w:right="1005"/>
        <w:rPr>
          <w:del w:id="0" w:author="SAMEER MJ" w:date="2018-04-26T14:00:00Z"/>
        </w:rPr>
      </w:pPr>
      <w:del w:id="1" w:author="SAMEER MJ" w:date="2018-04-26T14:00:00Z">
        <w:r w:rsidDel="00CB2E5D">
          <w:rPr>
            <w:color w:val="585858"/>
            <w:spacing w:val="1"/>
          </w:rPr>
          <w:delText xml:space="preserve">6 </w:delText>
        </w:r>
        <w:r w:rsidDel="00CB2E5D">
          <w:rPr>
            <w:color w:val="585858"/>
          </w:rPr>
          <w:delText xml:space="preserve">- </w:delText>
        </w:r>
        <w:r w:rsidR="004A0D76" w:rsidDel="00CB2E5D">
          <w:fldChar w:fldCharType="begin"/>
        </w:r>
        <w:r w:rsidR="00434423" w:rsidDel="00CB2E5D">
          <w:delInstrText>HYPERLINK \l "_bookmark20"</w:delInstrText>
        </w:r>
        <w:r w:rsidR="004A0D76" w:rsidDel="00CB2E5D">
          <w:fldChar w:fldCharType="separate"/>
        </w:r>
        <w:r w:rsidDel="00CB2E5D">
          <w:rPr>
            <w:color w:val="0000FF"/>
            <w:spacing w:val="-1"/>
          </w:rPr>
          <w:delText>Email</w:delText>
        </w:r>
        <w:r w:rsidR="004A0D76" w:rsidDel="00CB2E5D">
          <w:fldChar w:fldCharType="end"/>
        </w:r>
      </w:del>
    </w:p>
    <w:p w:rsidR="00D675BF" w:rsidRDefault="00D675BF" w:rsidP="00D675BF">
      <w:pPr>
        <w:pStyle w:val="BodyText"/>
        <w:numPr>
          <w:ilvl w:val="1"/>
          <w:numId w:val="22"/>
        </w:numPr>
        <w:tabs>
          <w:tab w:val="left" w:pos="1152"/>
        </w:tabs>
        <w:spacing w:line="267" w:lineRule="exact"/>
      </w:pPr>
      <w:del w:id="2" w:author="SAMEER MJ" w:date="2018-04-26T14:00:00Z">
        <w:r w:rsidRPr="00D675BF" w:rsidDel="00CB2E5D">
          <w:delText xml:space="preserve">- </w:delText>
        </w:r>
        <w:r w:rsidR="004A0D76" w:rsidDel="00CB2E5D">
          <w:fldChar w:fldCharType="begin"/>
        </w:r>
        <w:r w:rsidR="00434423" w:rsidDel="00CB2E5D">
          <w:delInstrText>HYPERLINK \l "_6-_Email"</w:delInstrText>
        </w:r>
        <w:r w:rsidR="004A0D76" w:rsidDel="00CB2E5D">
          <w:fldChar w:fldCharType="separate"/>
        </w:r>
        <w:r w:rsidRPr="00D675BF" w:rsidDel="00CB2E5D">
          <w:rPr>
            <w:color w:val="0000FF"/>
          </w:rPr>
          <w:delText>Applications and Data Criticality Analysis</w:delText>
        </w:r>
        <w:r w:rsidR="004A0D76" w:rsidDel="00CB2E5D">
          <w:fldChar w:fldCharType="end"/>
        </w:r>
        <w:r w:rsidRPr="00D675BF" w:rsidDel="00CB2E5D">
          <w:rPr>
            <w:color w:val="0000FF"/>
            <w:spacing w:val="-1"/>
          </w:rPr>
          <w:delText xml:space="preserve">       </w:delText>
        </w:r>
      </w:del>
      <w:r w:rsidRPr="00D675BF">
        <w:rPr>
          <w:color w:val="0000FF"/>
          <w:spacing w:val="-1"/>
        </w:rPr>
        <w:t xml:space="preserve">                                                                                                                                                                             </w:t>
      </w:r>
    </w:p>
    <w:p w:rsidR="00D675BF" w:rsidRDefault="00D675BF">
      <w:pPr>
        <w:sectPr w:rsidR="00D675BF">
          <w:headerReference w:type="default" r:id="rId9"/>
          <w:footerReference w:type="default" r:id="rId10"/>
          <w:pgSz w:w="12240" w:h="15840"/>
          <w:pgMar w:top="1440" w:right="1240" w:bottom="920" w:left="1340" w:header="720" w:footer="723" w:gutter="0"/>
          <w:pgNumType w:start="2"/>
          <w:cols w:space="720"/>
        </w:sectPr>
      </w:pPr>
    </w:p>
    <w:p w:rsidR="009837DA" w:rsidRDefault="009837DA">
      <w:pPr>
        <w:spacing w:before="5"/>
        <w:rPr>
          <w:rFonts w:ascii="Calibri" w:eastAsia="Calibri" w:hAnsi="Calibri" w:cs="Calibri"/>
          <w:sz w:val="18"/>
          <w:szCs w:val="18"/>
        </w:rPr>
      </w:pPr>
    </w:p>
    <w:p w:rsidR="009837DA" w:rsidRDefault="0097657B">
      <w:pPr>
        <w:pStyle w:val="Heading1"/>
        <w:tabs>
          <w:tab w:val="left" w:pos="9598"/>
        </w:tabs>
        <w:ind w:left="140" w:firstLine="0"/>
        <w:rPr>
          <w:b w:val="0"/>
          <w:bCs w:val="0"/>
        </w:rPr>
      </w:pPr>
      <w:bookmarkStart w:id="3" w:name="_bookmark0"/>
      <w:bookmarkEnd w:id="3"/>
      <w:r>
        <w:rPr>
          <w:highlight w:val="lightGray"/>
        </w:rPr>
        <w:t>1</w:t>
      </w:r>
      <w:r>
        <w:rPr>
          <w:spacing w:val="-1"/>
          <w:highlight w:val="lightGray"/>
        </w:rPr>
        <w:t xml:space="preserve"> </w:t>
      </w:r>
      <w:r>
        <w:rPr>
          <w:highlight w:val="lightGray"/>
        </w:rPr>
        <w:t>-</w:t>
      </w:r>
      <w:r>
        <w:rPr>
          <w:spacing w:val="2"/>
          <w:highlight w:val="lightGray"/>
        </w:rPr>
        <w:t xml:space="preserve"> </w:t>
      </w:r>
      <w:r>
        <w:rPr>
          <w:spacing w:val="3"/>
          <w:highlight w:val="lightGray"/>
        </w:rPr>
        <w:t>Overview</w:t>
      </w:r>
      <w:r>
        <w:rPr>
          <w:w w:val="99"/>
          <w:highlight w:val="lightGray"/>
        </w:rPr>
        <w:t xml:space="preserve"> </w:t>
      </w:r>
      <w:r>
        <w:rPr>
          <w:highlight w:val="lightGray"/>
        </w:rPr>
        <w:tab/>
      </w:r>
    </w:p>
    <w:p w:rsidR="00E10CBF" w:rsidRDefault="00C8104E" w:rsidP="00EC745C">
      <w:pPr>
        <w:pStyle w:val="BodyText"/>
        <w:ind w:left="140" w:right="346"/>
        <w:rPr>
          <w:color w:val="585858"/>
          <w:spacing w:val="-1"/>
        </w:rPr>
      </w:pPr>
      <w:r>
        <w:rPr>
          <w:color w:val="585858"/>
          <w:spacing w:val="-1"/>
        </w:rPr>
        <w:t xml:space="preserve">Based on the discussion with Ansell Medical Transcription Company, iCore Pioneer Business Solution Pvt Ltd.  did a security assessment at their </w:t>
      </w:r>
      <w:del w:id="4" w:author="SAMEER MJ" w:date="2018-04-26T14:01:00Z">
        <w:r w:rsidDel="00CB2E5D">
          <w:rPr>
            <w:color w:val="585858"/>
            <w:spacing w:val="-1"/>
          </w:rPr>
          <w:delText xml:space="preserve">Trivandrum and Ernakulum offices </w:delText>
        </w:r>
      </w:del>
      <w:ins w:id="5" w:author="SAMEER MJ" w:date="2018-04-26T14:01:00Z">
        <w:r w:rsidR="00CB2E5D">
          <w:rPr>
            <w:color w:val="585858"/>
            <w:spacing w:val="-1"/>
          </w:rPr>
          <w:t xml:space="preserve">all office </w:t>
        </w:r>
      </w:ins>
      <w:r>
        <w:rPr>
          <w:color w:val="585858"/>
          <w:spacing w:val="-1"/>
        </w:rPr>
        <w:t>on 25</w:t>
      </w:r>
      <w:r w:rsidRPr="00C8104E">
        <w:rPr>
          <w:color w:val="585858"/>
          <w:spacing w:val="-1"/>
          <w:vertAlign w:val="superscript"/>
        </w:rPr>
        <w:t>th</w:t>
      </w:r>
      <w:r>
        <w:rPr>
          <w:color w:val="585858"/>
          <w:spacing w:val="-1"/>
        </w:rPr>
        <w:t xml:space="preserve"> April 2018. Our staff visited </w:t>
      </w:r>
      <w:del w:id="6" w:author="SAMEER MJ" w:date="2018-04-26T14:02:00Z">
        <w:r w:rsidDel="00CB2E5D">
          <w:rPr>
            <w:color w:val="585858"/>
            <w:spacing w:val="-1"/>
          </w:rPr>
          <w:delText xml:space="preserve">both </w:delText>
        </w:r>
      </w:del>
      <w:ins w:id="7" w:author="SAMEER MJ" w:date="2018-04-26T14:02:00Z">
        <w:r w:rsidR="00CB2E5D">
          <w:rPr>
            <w:color w:val="585858"/>
            <w:spacing w:val="-1"/>
          </w:rPr>
          <w:t xml:space="preserve">5 </w:t>
        </w:r>
      </w:ins>
      <w:r>
        <w:rPr>
          <w:color w:val="585858"/>
          <w:spacing w:val="-1"/>
        </w:rPr>
        <w:t>offices and had a detailed discussion with the System Administrator</w:t>
      </w:r>
      <w:r w:rsidR="00E10CBF">
        <w:rPr>
          <w:color w:val="585858"/>
          <w:spacing w:val="-1"/>
        </w:rPr>
        <w:t>(s)</w:t>
      </w:r>
      <w:r>
        <w:rPr>
          <w:color w:val="585858"/>
          <w:spacing w:val="-1"/>
        </w:rPr>
        <w:t xml:space="preserve"> associated; and also physically evaluated their overall facility, infrastructure, security practices etc. </w:t>
      </w:r>
      <w:r w:rsidR="00EC745C">
        <w:rPr>
          <w:color w:val="585858"/>
          <w:spacing w:val="-1"/>
        </w:rPr>
        <w:t>As there was not much lead time given</w:t>
      </w:r>
      <w:r w:rsidR="00E10CBF">
        <w:rPr>
          <w:color w:val="585858"/>
          <w:spacing w:val="-1"/>
        </w:rPr>
        <w:t xml:space="preserve"> for the assessment</w:t>
      </w:r>
      <w:r w:rsidR="00EC745C">
        <w:rPr>
          <w:color w:val="585858"/>
          <w:spacing w:val="-1"/>
        </w:rPr>
        <w:t xml:space="preserve">, </w:t>
      </w:r>
      <w:r w:rsidR="00E10CBF">
        <w:rPr>
          <w:color w:val="585858"/>
          <w:spacing w:val="-1"/>
        </w:rPr>
        <w:t xml:space="preserve">iCore </w:t>
      </w:r>
      <w:r w:rsidR="00EC745C">
        <w:rPr>
          <w:color w:val="585858"/>
          <w:spacing w:val="-1"/>
        </w:rPr>
        <w:t xml:space="preserve">did </w:t>
      </w:r>
      <w:r w:rsidR="00EC745C">
        <w:rPr>
          <w:color w:val="585858"/>
          <w:spacing w:val="-1"/>
          <w:lang w:val="en-IN"/>
        </w:rPr>
        <w:t>perform a</w:t>
      </w:r>
      <w:r w:rsidR="00EC745C">
        <w:rPr>
          <w:color w:val="585858"/>
          <w:spacing w:val="-1"/>
        </w:rPr>
        <w:t xml:space="preserve">n overall checking, collected sample data, and did some random inspection only. But we recommend </w:t>
      </w:r>
      <w:r w:rsidR="00145236">
        <w:rPr>
          <w:color w:val="585858"/>
          <w:spacing w:val="-1"/>
        </w:rPr>
        <w:t>conducting this kind of assessment on a half yearly/yearly basis and ensuring</w:t>
      </w:r>
      <w:r w:rsidR="00EC745C">
        <w:rPr>
          <w:color w:val="585858"/>
          <w:spacing w:val="-1"/>
        </w:rPr>
        <w:t xml:space="preserve"> the </w:t>
      </w:r>
      <w:r w:rsidR="00E10CBF">
        <w:rPr>
          <w:color w:val="585858"/>
          <w:spacing w:val="-1"/>
        </w:rPr>
        <w:t>compliance</w:t>
      </w:r>
      <w:r w:rsidR="0091408E">
        <w:rPr>
          <w:color w:val="585858"/>
          <w:spacing w:val="-1"/>
        </w:rPr>
        <w:t xml:space="preserve"> of company operations</w:t>
      </w:r>
      <w:r w:rsidR="00E10CBF">
        <w:rPr>
          <w:color w:val="585858"/>
          <w:spacing w:val="-1"/>
        </w:rPr>
        <w:t xml:space="preserve">. </w:t>
      </w:r>
    </w:p>
    <w:p w:rsidR="00555673" w:rsidRDefault="00555673" w:rsidP="00EC745C">
      <w:pPr>
        <w:pStyle w:val="BodyText"/>
        <w:ind w:left="140" w:right="346"/>
        <w:rPr>
          <w:color w:val="585858"/>
          <w:spacing w:val="-1"/>
        </w:rPr>
      </w:pPr>
    </w:p>
    <w:p w:rsidR="00EC745C" w:rsidRDefault="0091408E" w:rsidP="00EC745C">
      <w:pPr>
        <w:pStyle w:val="BodyText"/>
        <w:ind w:left="140" w:right="346"/>
        <w:rPr>
          <w:color w:val="585858"/>
          <w:spacing w:val="-1"/>
        </w:rPr>
      </w:pPr>
      <w:r>
        <w:rPr>
          <w:color w:val="585858"/>
          <w:spacing w:val="-1"/>
        </w:rPr>
        <w:t xml:space="preserve">After </w:t>
      </w:r>
      <w:r w:rsidR="00555673">
        <w:rPr>
          <w:color w:val="585858"/>
          <w:spacing w:val="-1"/>
        </w:rPr>
        <w:t>such</w:t>
      </w:r>
      <w:r>
        <w:rPr>
          <w:color w:val="585858"/>
          <w:spacing w:val="-1"/>
        </w:rPr>
        <w:t xml:space="preserve"> assessment</w:t>
      </w:r>
      <w:r w:rsidR="00555673">
        <w:rPr>
          <w:color w:val="585858"/>
          <w:spacing w:val="-1"/>
        </w:rPr>
        <w:t>s</w:t>
      </w:r>
      <w:r>
        <w:rPr>
          <w:color w:val="585858"/>
          <w:spacing w:val="-1"/>
        </w:rPr>
        <w:t xml:space="preserve">, kindly ensure that the </w:t>
      </w:r>
      <w:r w:rsidR="00EC745C">
        <w:rPr>
          <w:color w:val="585858"/>
          <w:spacing w:val="-1"/>
        </w:rPr>
        <w:t>observations</w:t>
      </w:r>
      <w:r w:rsidR="00555673">
        <w:rPr>
          <w:color w:val="585858"/>
          <w:spacing w:val="-1"/>
        </w:rPr>
        <w:t>/suggestions</w:t>
      </w:r>
      <w:r w:rsidR="00EC745C">
        <w:rPr>
          <w:color w:val="585858"/>
          <w:spacing w:val="-1"/>
        </w:rPr>
        <w:t xml:space="preserve"> are getting </w:t>
      </w:r>
      <w:r w:rsidR="00555673">
        <w:rPr>
          <w:color w:val="585858"/>
          <w:spacing w:val="-1"/>
        </w:rPr>
        <w:t xml:space="preserve">implemented and </w:t>
      </w:r>
      <w:r w:rsidR="00EC745C">
        <w:rPr>
          <w:color w:val="585858"/>
          <w:spacing w:val="-1"/>
        </w:rPr>
        <w:t>closed on a timely basis to avoid any vulnerability incident(s)/breaches in future.</w:t>
      </w:r>
    </w:p>
    <w:p w:rsidR="009837DA" w:rsidRDefault="009837DA">
      <w:pPr>
        <w:spacing w:before="1"/>
        <w:rPr>
          <w:rFonts w:ascii="Calibri" w:eastAsia="Calibri" w:hAnsi="Calibri" w:cs="Calibri"/>
          <w:sz w:val="20"/>
          <w:szCs w:val="20"/>
        </w:rPr>
      </w:pPr>
    </w:p>
    <w:p w:rsidR="00C13CAA" w:rsidRDefault="0097657B">
      <w:pPr>
        <w:pStyle w:val="BodyText"/>
        <w:ind w:left="140" w:right="346"/>
        <w:rPr>
          <w:color w:val="585858"/>
          <w:spacing w:val="-1"/>
        </w:rPr>
      </w:pPr>
      <w:r>
        <w:rPr>
          <w:color w:val="585858"/>
        </w:rPr>
        <w:t xml:space="preserve">We </w:t>
      </w:r>
      <w:r w:rsidR="00C8104E">
        <w:rPr>
          <w:color w:val="585858"/>
          <w:spacing w:val="-1"/>
        </w:rPr>
        <w:t xml:space="preserve">did </w:t>
      </w:r>
      <w:r>
        <w:rPr>
          <w:color w:val="585858"/>
          <w:spacing w:val="-1"/>
        </w:rPr>
        <w:t xml:space="preserve">perform </w:t>
      </w:r>
      <w:r>
        <w:rPr>
          <w:color w:val="585858"/>
        </w:rPr>
        <w:t>a</w:t>
      </w:r>
      <w:r w:rsidR="00C8104E">
        <w:rPr>
          <w:color w:val="585858"/>
        </w:rPr>
        <w:t xml:space="preserve">n overall </w:t>
      </w:r>
      <w:r>
        <w:rPr>
          <w:color w:val="585858"/>
        </w:rPr>
        <w:t xml:space="preserve">Risk </w:t>
      </w:r>
      <w:r>
        <w:rPr>
          <w:color w:val="585858"/>
          <w:spacing w:val="-1"/>
        </w:rPr>
        <w:t>Analysis</w:t>
      </w:r>
      <w:r>
        <w:rPr>
          <w:color w:val="585858"/>
        </w:rPr>
        <w:t xml:space="preserve"> </w:t>
      </w:r>
      <w:r>
        <w:rPr>
          <w:color w:val="585858"/>
          <w:spacing w:val="-1"/>
        </w:rPr>
        <w:t>to</w:t>
      </w:r>
      <w:r>
        <w:rPr>
          <w:color w:val="585858"/>
          <w:spacing w:val="3"/>
        </w:rPr>
        <w:t xml:space="preserve"> </w:t>
      </w:r>
      <w:r>
        <w:rPr>
          <w:color w:val="585858"/>
          <w:spacing w:val="-1"/>
        </w:rPr>
        <w:t>identify</w:t>
      </w:r>
      <w:r>
        <w:rPr>
          <w:color w:val="585858"/>
        </w:rPr>
        <w:t xml:space="preserve"> </w:t>
      </w:r>
      <w:r>
        <w:rPr>
          <w:color w:val="585858"/>
          <w:spacing w:val="-1"/>
        </w:rPr>
        <w:t>threats</w:t>
      </w:r>
      <w:r>
        <w:rPr>
          <w:color w:val="585858"/>
        </w:rPr>
        <w:t xml:space="preserve"> </w:t>
      </w:r>
      <w:r>
        <w:rPr>
          <w:color w:val="585858"/>
          <w:spacing w:val="-1"/>
        </w:rPr>
        <w:t>and</w:t>
      </w:r>
      <w:r>
        <w:rPr>
          <w:color w:val="585858"/>
          <w:spacing w:val="-3"/>
        </w:rPr>
        <w:t xml:space="preserve"> </w:t>
      </w:r>
      <w:r>
        <w:rPr>
          <w:color w:val="585858"/>
          <w:spacing w:val="-1"/>
        </w:rPr>
        <w:t>vulnerabilities</w:t>
      </w:r>
      <w:r w:rsidR="00C8104E">
        <w:rPr>
          <w:color w:val="585858"/>
          <w:spacing w:val="-1"/>
        </w:rPr>
        <w:t xml:space="preserve">, </w:t>
      </w:r>
      <w:r>
        <w:rPr>
          <w:color w:val="585858"/>
        </w:rPr>
        <w:t>the</w:t>
      </w:r>
      <w:r>
        <w:rPr>
          <w:color w:val="585858"/>
          <w:spacing w:val="49"/>
        </w:rPr>
        <w:t xml:space="preserve"> </w:t>
      </w:r>
      <w:r>
        <w:rPr>
          <w:color w:val="585858"/>
          <w:spacing w:val="-1"/>
        </w:rPr>
        <w:t>security</w:t>
      </w:r>
      <w:r>
        <w:rPr>
          <w:color w:val="585858"/>
          <w:spacing w:val="-2"/>
        </w:rPr>
        <w:t xml:space="preserve"> </w:t>
      </w:r>
      <w:r>
        <w:rPr>
          <w:color w:val="585858"/>
        </w:rPr>
        <w:t>of</w:t>
      </w:r>
      <w:r>
        <w:rPr>
          <w:color w:val="585858"/>
          <w:spacing w:val="-3"/>
        </w:rPr>
        <w:t xml:space="preserve"> </w:t>
      </w:r>
      <w:r>
        <w:rPr>
          <w:color w:val="585858"/>
          <w:spacing w:val="-1"/>
        </w:rPr>
        <w:t>networks</w:t>
      </w:r>
      <w:r>
        <w:rPr>
          <w:color w:val="585858"/>
        </w:rPr>
        <w:t xml:space="preserve"> </w:t>
      </w:r>
      <w:r>
        <w:rPr>
          <w:color w:val="585858"/>
          <w:spacing w:val="-1"/>
        </w:rPr>
        <w:t>and systems,</w:t>
      </w:r>
      <w:r>
        <w:rPr>
          <w:color w:val="585858"/>
        </w:rPr>
        <w:t xml:space="preserve"> in </w:t>
      </w:r>
      <w:r>
        <w:rPr>
          <w:color w:val="585858"/>
          <w:spacing w:val="-1"/>
        </w:rPr>
        <w:t>general</w:t>
      </w:r>
      <w:r w:rsidR="00C13CAA">
        <w:rPr>
          <w:color w:val="585858"/>
          <w:spacing w:val="-1"/>
        </w:rPr>
        <w:t xml:space="preserve">. Based on the preliminary random assessment, </w:t>
      </w:r>
      <w:r w:rsidR="00555673">
        <w:rPr>
          <w:color w:val="585858"/>
          <w:spacing w:val="-1"/>
        </w:rPr>
        <w:t xml:space="preserve">we </w:t>
      </w:r>
      <w:r w:rsidR="00C13CAA">
        <w:rPr>
          <w:color w:val="585858"/>
          <w:spacing w:val="-1"/>
        </w:rPr>
        <w:t xml:space="preserve">have few observations and documenting the same in below sections. </w:t>
      </w:r>
    </w:p>
    <w:p w:rsidR="009837DA" w:rsidRDefault="009837DA">
      <w:pPr>
        <w:spacing w:before="9"/>
        <w:rPr>
          <w:rFonts w:ascii="Calibri" w:eastAsia="Calibri" w:hAnsi="Calibri" w:cs="Calibri"/>
          <w:sz w:val="15"/>
          <w:szCs w:val="15"/>
        </w:rPr>
      </w:pPr>
    </w:p>
    <w:p w:rsidR="009837DA" w:rsidRDefault="0097657B">
      <w:pPr>
        <w:tabs>
          <w:tab w:val="left" w:pos="9571"/>
        </w:tabs>
        <w:spacing w:before="59"/>
        <w:ind w:left="111"/>
        <w:rPr>
          <w:rFonts w:ascii="Calibri" w:eastAsia="Calibri" w:hAnsi="Calibri" w:cs="Calibri"/>
          <w:sz w:val="20"/>
          <w:szCs w:val="20"/>
        </w:rPr>
      </w:pPr>
      <w:r>
        <w:rPr>
          <w:rFonts w:ascii="Calibri"/>
          <w:b/>
          <w:spacing w:val="-17"/>
          <w:w w:val="99"/>
          <w:sz w:val="20"/>
          <w:highlight w:val="lightGray"/>
        </w:rPr>
        <w:t xml:space="preserve"> </w:t>
      </w:r>
      <w:r>
        <w:rPr>
          <w:rFonts w:ascii="Calibri"/>
          <w:b/>
          <w:spacing w:val="4"/>
          <w:sz w:val="20"/>
          <w:highlight w:val="lightGray"/>
        </w:rPr>
        <w:t>S</w:t>
      </w:r>
      <w:r>
        <w:rPr>
          <w:rFonts w:ascii="Calibri"/>
          <w:b/>
          <w:spacing w:val="5"/>
          <w:sz w:val="20"/>
          <w:highlight w:val="lightGray"/>
        </w:rPr>
        <w:t>ecur</w:t>
      </w:r>
      <w:r>
        <w:rPr>
          <w:rFonts w:ascii="Calibri"/>
          <w:b/>
          <w:spacing w:val="3"/>
          <w:sz w:val="20"/>
          <w:highlight w:val="lightGray"/>
        </w:rPr>
        <w:t>i</w:t>
      </w:r>
      <w:r>
        <w:rPr>
          <w:rFonts w:ascii="Calibri"/>
          <w:b/>
          <w:spacing w:val="5"/>
          <w:sz w:val="20"/>
          <w:highlight w:val="lightGray"/>
        </w:rPr>
        <w:t>t</w:t>
      </w:r>
      <w:r>
        <w:rPr>
          <w:rFonts w:ascii="Calibri"/>
          <w:b/>
          <w:sz w:val="20"/>
          <w:highlight w:val="lightGray"/>
        </w:rPr>
        <w:t>y</w:t>
      </w:r>
      <w:r>
        <w:rPr>
          <w:rFonts w:ascii="Calibri"/>
          <w:b/>
          <w:spacing w:val="-4"/>
          <w:sz w:val="20"/>
          <w:highlight w:val="lightGray"/>
        </w:rPr>
        <w:t xml:space="preserve"> </w:t>
      </w:r>
      <w:r>
        <w:rPr>
          <w:rFonts w:ascii="Calibri"/>
          <w:b/>
          <w:spacing w:val="6"/>
          <w:sz w:val="20"/>
          <w:highlight w:val="lightGray"/>
        </w:rPr>
        <w:t>O</w:t>
      </w:r>
      <w:r>
        <w:rPr>
          <w:rFonts w:ascii="Calibri"/>
          <w:b/>
          <w:spacing w:val="3"/>
          <w:sz w:val="20"/>
          <w:highlight w:val="lightGray"/>
        </w:rPr>
        <w:t>f</w:t>
      </w:r>
      <w:r>
        <w:rPr>
          <w:rFonts w:ascii="Calibri"/>
          <w:b/>
          <w:spacing w:val="6"/>
          <w:sz w:val="20"/>
          <w:highlight w:val="lightGray"/>
        </w:rPr>
        <w:t>f</w:t>
      </w:r>
      <w:r>
        <w:rPr>
          <w:rFonts w:ascii="Calibri"/>
          <w:b/>
          <w:spacing w:val="3"/>
          <w:sz w:val="20"/>
          <w:highlight w:val="lightGray"/>
        </w:rPr>
        <w:t>i</w:t>
      </w:r>
      <w:r>
        <w:rPr>
          <w:rFonts w:ascii="Calibri"/>
          <w:b/>
          <w:spacing w:val="5"/>
          <w:sz w:val="20"/>
          <w:highlight w:val="lightGray"/>
        </w:rPr>
        <w:t>ce</w:t>
      </w:r>
      <w:r>
        <w:rPr>
          <w:rFonts w:ascii="Calibri"/>
          <w:b/>
          <w:sz w:val="20"/>
          <w:highlight w:val="lightGray"/>
        </w:rPr>
        <w:t>r</w:t>
      </w:r>
      <w:r>
        <w:rPr>
          <w:rFonts w:ascii="Calibri"/>
          <w:b/>
          <w:w w:val="99"/>
          <w:sz w:val="20"/>
          <w:highlight w:val="lightGray"/>
        </w:rPr>
        <w:t xml:space="preserve"> </w:t>
      </w:r>
      <w:r>
        <w:rPr>
          <w:rFonts w:ascii="Calibri"/>
          <w:b/>
          <w:sz w:val="20"/>
          <w:highlight w:val="lightGray"/>
        </w:rPr>
        <w:tab/>
      </w:r>
    </w:p>
    <w:p w:rsidR="009837DA" w:rsidRDefault="009837DA">
      <w:pPr>
        <w:spacing w:before="12"/>
        <w:rPr>
          <w:rFonts w:ascii="Calibri" w:eastAsia="Calibri" w:hAnsi="Calibri" w:cs="Calibri"/>
          <w:b/>
          <w:bCs/>
          <w:sz w:val="15"/>
          <w:szCs w:val="15"/>
        </w:rPr>
      </w:pPr>
    </w:p>
    <w:p w:rsidR="009837DA" w:rsidRDefault="0097657B">
      <w:pPr>
        <w:ind w:left="140"/>
        <w:rPr>
          <w:rFonts w:ascii="Calibri" w:eastAsia="Calibri" w:hAnsi="Calibri" w:cs="Calibri"/>
        </w:rPr>
      </w:pPr>
      <w:r>
        <w:rPr>
          <w:rFonts w:ascii="Calibri"/>
          <w:i/>
          <w:color w:val="585858"/>
          <w:spacing w:val="-1"/>
        </w:rPr>
        <w:t>Name</w:t>
      </w:r>
      <w:r>
        <w:rPr>
          <w:rFonts w:ascii="Calibri"/>
          <w:i/>
          <w:color w:val="585858"/>
          <w:spacing w:val="1"/>
        </w:rPr>
        <w:t xml:space="preserve"> </w:t>
      </w:r>
      <w:r>
        <w:rPr>
          <w:rFonts w:ascii="Calibri"/>
          <w:i/>
          <w:color w:val="585858"/>
          <w:spacing w:val="-1"/>
        </w:rPr>
        <w:t>of</w:t>
      </w:r>
      <w:r>
        <w:rPr>
          <w:rFonts w:ascii="Calibri"/>
          <w:i/>
          <w:color w:val="585858"/>
          <w:spacing w:val="-3"/>
        </w:rPr>
        <w:t xml:space="preserve"> </w:t>
      </w:r>
      <w:r>
        <w:rPr>
          <w:rFonts w:ascii="Calibri"/>
          <w:i/>
          <w:color w:val="585858"/>
          <w:spacing w:val="-1"/>
        </w:rPr>
        <w:t>Security</w:t>
      </w:r>
      <w:r>
        <w:rPr>
          <w:rFonts w:ascii="Calibri"/>
          <w:i/>
          <w:color w:val="585858"/>
          <w:spacing w:val="-2"/>
        </w:rPr>
        <w:t xml:space="preserve"> </w:t>
      </w:r>
      <w:r>
        <w:rPr>
          <w:rFonts w:ascii="Calibri"/>
          <w:i/>
          <w:color w:val="585858"/>
          <w:spacing w:val="-1"/>
        </w:rPr>
        <w:t>Officer:</w:t>
      </w:r>
      <w:r>
        <w:rPr>
          <w:rFonts w:ascii="Calibri"/>
          <w:i/>
          <w:color w:val="585858"/>
        </w:rPr>
        <w:t xml:space="preserve">  </w:t>
      </w:r>
      <w:r>
        <w:rPr>
          <w:rFonts w:ascii="Calibri"/>
          <w:i/>
          <w:color w:val="585858"/>
          <w:spacing w:val="47"/>
        </w:rPr>
        <w:t xml:space="preserve"> </w:t>
      </w:r>
      <w:r w:rsidR="009D6444">
        <w:rPr>
          <w:rFonts w:ascii="Calibri"/>
          <w:color w:val="585858"/>
        </w:rPr>
        <w:t>Sameer M J</w:t>
      </w:r>
    </w:p>
    <w:p w:rsidR="009837DA" w:rsidRPr="00EB5FFF" w:rsidRDefault="009837DA" w:rsidP="00EB5FFF">
      <w:pPr>
        <w:rPr>
          <w:rFonts w:ascii="Calibri" w:eastAsia="Calibri" w:hAnsi="Calibri" w:cs="Calibri"/>
        </w:rPr>
        <w:sectPr w:rsidR="009837DA" w:rsidRPr="00EB5FFF">
          <w:pgSz w:w="12240" w:h="15840"/>
          <w:pgMar w:top="1440" w:right="1240" w:bottom="920" w:left="1300" w:header="720" w:footer="723" w:gutter="0"/>
          <w:cols w:space="720"/>
        </w:sectPr>
      </w:pPr>
    </w:p>
    <w:p w:rsidR="009837DA" w:rsidRDefault="009837DA">
      <w:pPr>
        <w:spacing w:before="5"/>
        <w:rPr>
          <w:rFonts w:ascii="Calibri" w:eastAsia="Calibri" w:hAnsi="Calibri" w:cs="Calibri"/>
          <w:sz w:val="18"/>
          <w:szCs w:val="18"/>
        </w:rPr>
      </w:pPr>
    </w:p>
    <w:p w:rsidR="009837DA" w:rsidRDefault="0097657B">
      <w:pPr>
        <w:pStyle w:val="Heading1"/>
        <w:numPr>
          <w:ilvl w:val="0"/>
          <w:numId w:val="5"/>
        </w:numPr>
        <w:tabs>
          <w:tab w:val="left" w:pos="303"/>
          <w:tab w:val="left" w:pos="9598"/>
        </w:tabs>
        <w:rPr>
          <w:b w:val="0"/>
          <w:bCs w:val="0"/>
        </w:rPr>
      </w:pPr>
      <w:bookmarkStart w:id="8" w:name="_bookmark1"/>
      <w:bookmarkStart w:id="9" w:name="_-_Overall_Observations"/>
      <w:bookmarkEnd w:id="8"/>
      <w:bookmarkEnd w:id="9"/>
      <w:r>
        <w:rPr>
          <w:highlight w:val="lightGray"/>
        </w:rPr>
        <w:t>-</w:t>
      </w:r>
      <w:r>
        <w:rPr>
          <w:spacing w:val="1"/>
          <w:highlight w:val="lightGray"/>
        </w:rPr>
        <w:t xml:space="preserve"> </w:t>
      </w:r>
      <w:r>
        <w:rPr>
          <w:spacing w:val="2"/>
          <w:highlight w:val="lightGray"/>
        </w:rPr>
        <w:t>Overall</w:t>
      </w:r>
      <w:r>
        <w:rPr>
          <w:highlight w:val="lightGray"/>
        </w:rPr>
        <w:t xml:space="preserve"> </w:t>
      </w:r>
      <w:r w:rsidR="00EE6EBE">
        <w:rPr>
          <w:spacing w:val="3"/>
          <w:highlight w:val="lightGray"/>
        </w:rPr>
        <w:t>Observations</w:t>
      </w:r>
      <w:r>
        <w:rPr>
          <w:w w:val="99"/>
          <w:highlight w:val="lightGray"/>
        </w:rPr>
        <w:t xml:space="preserve"> </w:t>
      </w:r>
      <w:r>
        <w:rPr>
          <w:highlight w:val="lightGray"/>
        </w:rPr>
        <w:tab/>
      </w:r>
    </w:p>
    <w:p w:rsidR="009837DA" w:rsidRDefault="009837DA">
      <w:pPr>
        <w:rPr>
          <w:rFonts w:ascii="Calibri" w:eastAsia="Calibri" w:hAnsi="Calibri" w:cs="Calibri"/>
          <w:b/>
          <w:bCs/>
          <w:sz w:val="20"/>
          <w:szCs w:val="20"/>
        </w:rPr>
      </w:pPr>
    </w:p>
    <w:p w:rsidR="009837DA" w:rsidRDefault="009837DA">
      <w:pPr>
        <w:spacing w:before="7"/>
        <w:rPr>
          <w:rFonts w:ascii="Calibri" w:eastAsia="Calibri" w:hAnsi="Calibri" w:cs="Calibri"/>
          <w:b/>
          <w:bCs/>
          <w:sz w:val="16"/>
          <w:szCs w:val="16"/>
        </w:rPr>
      </w:pPr>
    </w:p>
    <w:p w:rsidR="009837DA" w:rsidRDefault="0097657B">
      <w:pPr>
        <w:tabs>
          <w:tab w:val="left" w:pos="9571"/>
        </w:tabs>
        <w:ind w:left="111"/>
        <w:rPr>
          <w:rFonts w:ascii="Calibri" w:eastAsia="Calibri" w:hAnsi="Calibri" w:cs="Calibri"/>
          <w:sz w:val="20"/>
          <w:szCs w:val="20"/>
        </w:rPr>
      </w:pPr>
      <w:bookmarkStart w:id="10" w:name="_bookmark2"/>
      <w:bookmarkEnd w:id="10"/>
      <w:r>
        <w:rPr>
          <w:rFonts w:ascii="Calibri"/>
          <w:b/>
          <w:spacing w:val="-17"/>
          <w:w w:val="99"/>
          <w:sz w:val="20"/>
          <w:highlight w:val="lightGray"/>
        </w:rPr>
        <w:t xml:space="preserve"> </w:t>
      </w:r>
      <w:r>
        <w:rPr>
          <w:rFonts w:ascii="Calibri"/>
          <w:b/>
          <w:spacing w:val="4"/>
          <w:sz w:val="20"/>
          <w:highlight w:val="lightGray"/>
        </w:rPr>
        <w:t>2.1</w:t>
      </w:r>
      <w:r>
        <w:rPr>
          <w:rFonts w:ascii="Calibri"/>
          <w:b/>
          <w:spacing w:val="2"/>
          <w:sz w:val="20"/>
          <w:highlight w:val="lightGray"/>
        </w:rPr>
        <w:t xml:space="preserve"> </w:t>
      </w:r>
      <w:r>
        <w:rPr>
          <w:rFonts w:ascii="Calibri"/>
          <w:b/>
          <w:sz w:val="20"/>
          <w:highlight w:val="lightGray"/>
        </w:rPr>
        <w:t>-</w:t>
      </w:r>
      <w:r>
        <w:rPr>
          <w:rFonts w:ascii="Calibri"/>
          <w:b/>
          <w:spacing w:val="4"/>
          <w:sz w:val="20"/>
          <w:highlight w:val="lightGray"/>
        </w:rPr>
        <w:t xml:space="preserve"> </w:t>
      </w:r>
      <w:r>
        <w:rPr>
          <w:rFonts w:ascii="Calibri"/>
          <w:b/>
          <w:spacing w:val="3"/>
          <w:sz w:val="20"/>
          <w:highlight w:val="lightGray"/>
        </w:rPr>
        <w:t>Overall</w:t>
      </w:r>
      <w:r>
        <w:rPr>
          <w:rFonts w:ascii="Calibri"/>
          <w:b/>
          <w:spacing w:val="4"/>
          <w:sz w:val="20"/>
          <w:highlight w:val="lightGray"/>
        </w:rPr>
        <w:t xml:space="preserve"> </w:t>
      </w:r>
      <w:r w:rsidR="00EE6EBE">
        <w:rPr>
          <w:rFonts w:ascii="Calibri"/>
          <w:b/>
          <w:spacing w:val="3"/>
          <w:sz w:val="20"/>
          <w:highlight w:val="lightGray"/>
        </w:rPr>
        <w:t>Observations</w:t>
      </w:r>
      <w:r>
        <w:rPr>
          <w:rFonts w:ascii="Calibri"/>
          <w:b/>
          <w:sz w:val="20"/>
          <w:highlight w:val="lightGray"/>
        </w:rPr>
        <w:tab/>
      </w:r>
    </w:p>
    <w:p w:rsidR="009837DA" w:rsidRDefault="009837DA">
      <w:pPr>
        <w:spacing w:before="12"/>
        <w:rPr>
          <w:rFonts w:ascii="Calibri" w:eastAsia="Calibri" w:hAnsi="Calibri" w:cs="Calibri"/>
          <w:b/>
          <w:bCs/>
          <w:sz w:val="15"/>
          <w:szCs w:val="15"/>
        </w:rPr>
      </w:pPr>
    </w:p>
    <w:p w:rsidR="009837DA" w:rsidRDefault="0097657B">
      <w:pPr>
        <w:pStyle w:val="BodyText"/>
        <w:ind w:left="140" w:right="346"/>
      </w:pPr>
      <w:r>
        <w:rPr>
          <w:color w:val="585858"/>
        </w:rPr>
        <w:t xml:space="preserve">We </w:t>
      </w:r>
      <w:r>
        <w:rPr>
          <w:color w:val="585858"/>
          <w:spacing w:val="-1"/>
        </w:rPr>
        <w:t>have</w:t>
      </w:r>
      <w:r>
        <w:rPr>
          <w:color w:val="585858"/>
        </w:rPr>
        <w:t xml:space="preserve"> </w:t>
      </w:r>
      <w:r>
        <w:rPr>
          <w:color w:val="585858"/>
          <w:spacing w:val="-1"/>
        </w:rPr>
        <w:t>performed</w:t>
      </w:r>
      <w:r>
        <w:rPr>
          <w:color w:val="585858"/>
          <w:spacing w:val="-3"/>
        </w:rPr>
        <w:t xml:space="preserve"> </w:t>
      </w:r>
      <w:r>
        <w:rPr>
          <w:color w:val="585858"/>
        </w:rPr>
        <w:t xml:space="preserve">a </w:t>
      </w:r>
      <w:r>
        <w:rPr>
          <w:color w:val="585858"/>
          <w:spacing w:val="-1"/>
        </w:rPr>
        <w:t>Risk</w:t>
      </w:r>
      <w:r>
        <w:rPr>
          <w:color w:val="585858"/>
          <w:spacing w:val="-2"/>
        </w:rPr>
        <w:t xml:space="preserve"> </w:t>
      </w:r>
      <w:r>
        <w:rPr>
          <w:color w:val="585858"/>
          <w:spacing w:val="-1"/>
        </w:rPr>
        <w:t>Assessment</w:t>
      </w:r>
      <w:r>
        <w:rPr>
          <w:color w:val="585858"/>
          <w:spacing w:val="-2"/>
        </w:rPr>
        <w:t xml:space="preserve"> </w:t>
      </w:r>
      <w:r>
        <w:rPr>
          <w:color w:val="585858"/>
        </w:rPr>
        <w:t xml:space="preserve">as </w:t>
      </w:r>
      <w:r>
        <w:rPr>
          <w:color w:val="585858"/>
          <w:spacing w:val="-1"/>
        </w:rPr>
        <w:t>part</w:t>
      </w:r>
      <w:r>
        <w:rPr>
          <w:color w:val="585858"/>
          <w:spacing w:val="-2"/>
        </w:rPr>
        <w:t xml:space="preserve"> </w:t>
      </w:r>
      <w:r>
        <w:rPr>
          <w:color w:val="585858"/>
        </w:rPr>
        <w:t>of</w:t>
      </w:r>
      <w:r>
        <w:rPr>
          <w:color w:val="585858"/>
          <w:spacing w:val="-2"/>
        </w:rPr>
        <w:t xml:space="preserve"> </w:t>
      </w:r>
      <w:r>
        <w:rPr>
          <w:color w:val="585858"/>
        </w:rPr>
        <w:t xml:space="preserve">our </w:t>
      </w:r>
      <w:r w:rsidR="00C13CAA">
        <w:rPr>
          <w:color w:val="585858"/>
          <w:spacing w:val="-1"/>
        </w:rPr>
        <w:t xml:space="preserve">information security </w:t>
      </w:r>
      <w:r>
        <w:rPr>
          <w:color w:val="585858"/>
          <w:spacing w:val="-1"/>
        </w:rPr>
        <w:t>compliance</w:t>
      </w:r>
      <w:r>
        <w:rPr>
          <w:color w:val="585858"/>
          <w:spacing w:val="1"/>
        </w:rPr>
        <w:t xml:space="preserve"> </w:t>
      </w:r>
      <w:r>
        <w:rPr>
          <w:color w:val="585858"/>
          <w:spacing w:val="-1"/>
        </w:rPr>
        <w:t>review.</w:t>
      </w:r>
      <w:r>
        <w:rPr>
          <w:color w:val="585858"/>
        </w:rPr>
        <w:t xml:space="preserve"> </w:t>
      </w:r>
      <w:r>
        <w:rPr>
          <w:color w:val="585858"/>
          <w:spacing w:val="1"/>
        </w:rPr>
        <w:t xml:space="preserve"> </w:t>
      </w:r>
    </w:p>
    <w:p w:rsidR="009837DA" w:rsidRDefault="009837DA">
      <w:pPr>
        <w:spacing w:before="6"/>
        <w:rPr>
          <w:rFonts w:ascii="Calibri" w:eastAsia="Calibri" w:hAnsi="Calibri" w:cs="Calibri"/>
          <w:sz w:val="15"/>
          <w:szCs w:val="15"/>
        </w:rPr>
      </w:pPr>
    </w:p>
    <w:p w:rsidR="009837DA" w:rsidRPr="00AA4BAB" w:rsidRDefault="0097657B">
      <w:pPr>
        <w:pStyle w:val="BodyText"/>
        <w:spacing w:before="56"/>
        <w:ind w:left="140" w:right="346"/>
      </w:pPr>
      <w:r w:rsidRPr="00AA4BAB">
        <w:rPr>
          <w:color w:val="585858"/>
          <w:spacing w:val="-1"/>
        </w:rPr>
        <w:t>The</w:t>
      </w:r>
      <w:r w:rsidRPr="00AA4BAB">
        <w:rPr>
          <w:color w:val="585858"/>
        </w:rPr>
        <w:t xml:space="preserve"> Risk</w:t>
      </w:r>
      <w:r w:rsidRPr="00AA4BAB">
        <w:rPr>
          <w:color w:val="585858"/>
          <w:spacing w:val="-2"/>
        </w:rPr>
        <w:t xml:space="preserve"> </w:t>
      </w:r>
      <w:r w:rsidRPr="00AA4BAB">
        <w:rPr>
          <w:color w:val="585858"/>
          <w:spacing w:val="-1"/>
        </w:rPr>
        <w:t>Analysis</w:t>
      </w:r>
      <w:r w:rsidRPr="00AA4BAB">
        <w:rPr>
          <w:color w:val="585858"/>
          <w:spacing w:val="-2"/>
        </w:rPr>
        <w:t xml:space="preserve"> </w:t>
      </w:r>
      <w:r w:rsidRPr="00AA4BAB">
        <w:rPr>
          <w:color w:val="585858"/>
        </w:rPr>
        <w:t xml:space="preserve">is </w:t>
      </w:r>
      <w:r w:rsidRPr="00AA4BAB">
        <w:rPr>
          <w:color w:val="585858"/>
          <w:spacing w:val="-1"/>
        </w:rPr>
        <w:t xml:space="preserve">designed </w:t>
      </w:r>
      <w:r w:rsidRPr="00AA4BAB">
        <w:rPr>
          <w:color w:val="585858"/>
        </w:rPr>
        <w:t>to</w:t>
      </w:r>
      <w:r w:rsidRPr="00AA4BAB">
        <w:rPr>
          <w:color w:val="585858"/>
          <w:spacing w:val="1"/>
        </w:rPr>
        <w:t xml:space="preserve"> </w:t>
      </w:r>
      <w:r w:rsidRPr="00AA4BAB">
        <w:rPr>
          <w:color w:val="585858"/>
          <w:spacing w:val="-1"/>
        </w:rPr>
        <w:t>accurately</w:t>
      </w:r>
      <w:r w:rsidRPr="00AA4BAB">
        <w:rPr>
          <w:color w:val="585858"/>
        </w:rPr>
        <w:t xml:space="preserve"> and</w:t>
      </w:r>
      <w:r w:rsidRPr="00AA4BAB">
        <w:rPr>
          <w:color w:val="585858"/>
          <w:spacing w:val="-4"/>
        </w:rPr>
        <w:t xml:space="preserve"> </w:t>
      </w:r>
      <w:r w:rsidRPr="00AA4BAB">
        <w:rPr>
          <w:color w:val="585858"/>
          <w:spacing w:val="-1"/>
        </w:rPr>
        <w:t>thoroughly</w:t>
      </w:r>
      <w:r w:rsidRPr="00AA4BAB">
        <w:rPr>
          <w:color w:val="585858"/>
        </w:rPr>
        <w:t xml:space="preserve"> </w:t>
      </w:r>
      <w:r w:rsidRPr="00AA4BAB">
        <w:rPr>
          <w:color w:val="585858"/>
          <w:spacing w:val="-1"/>
        </w:rPr>
        <w:t>identify</w:t>
      </w:r>
      <w:r w:rsidRPr="00AA4BAB">
        <w:rPr>
          <w:color w:val="585858"/>
          <w:spacing w:val="-3"/>
        </w:rPr>
        <w:t xml:space="preserve"> </w:t>
      </w:r>
      <w:r w:rsidRPr="00AA4BAB">
        <w:rPr>
          <w:color w:val="585858"/>
          <w:spacing w:val="-1"/>
        </w:rPr>
        <w:t>vulnerabilities</w:t>
      </w:r>
      <w:r w:rsidRPr="00AA4BAB">
        <w:rPr>
          <w:color w:val="585858"/>
          <w:spacing w:val="-2"/>
        </w:rPr>
        <w:t xml:space="preserve"> </w:t>
      </w:r>
      <w:r w:rsidRPr="00AA4BAB">
        <w:rPr>
          <w:color w:val="585858"/>
        </w:rPr>
        <w:t>and</w:t>
      </w:r>
      <w:r w:rsidRPr="00AA4BAB">
        <w:rPr>
          <w:color w:val="585858"/>
          <w:spacing w:val="-2"/>
        </w:rPr>
        <w:t xml:space="preserve"> </w:t>
      </w:r>
      <w:r w:rsidRPr="00AA4BAB">
        <w:rPr>
          <w:color w:val="585858"/>
          <w:spacing w:val="-1"/>
        </w:rPr>
        <w:t>threats</w:t>
      </w:r>
      <w:r w:rsidRPr="00AA4BAB">
        <w:rPr>
          <w:color w:val="585858"/>
          <w:spacing w:val="-2"/>
        </w:rPr>
        <w:t xml:space="preserve"> </w:t>
      </w:r>
      <w:r w:rsidRPr="00AA4BAB">
        <w:rPr>
          <w:color w:val="585858"/>
          <w:spacing w:val="-1"/>
        </w:rPr>
        <w:t>that</w:t>
      </w:r>
      <w:r w:rsidRPr="00AA4BAB">
        <w:rPr>
          <w:color w:val="585858"/>
          <w:spacing w:val="83"/>
        </w:rPr>
        <w:t xml:space="preserve"> </w:t>
      </w:r>
      <w:r w:rsidRPr="00AA4BAB">
        <w:rPr>
          <w:color w:val="585858"/>
          <w:spacing w:val="-1"/>
        </w:rPr>
        <w:t>impact</w:t>
      </w:r>
      <w:r w:rsidRPr="00AA4BAB">
        <w:rPr>
          <w:color w:val="585858"/>
          <w:spacing w:val="-2"/>
        </w:rPr>
        <w:t xml:space="preserve"> </w:t>
      </w:r>
      <w:r w:rsidRPr="00AA4BAB">
        <w:rPr>
          <w:color w:val="585858"/>
          <w:spacing w:val="-1"/>
        </w:rPr>
        <w:t>electronic</w:t>
      </w:r>
      <w:r w:rsidRPr="00AA4BAB">
        <w:rPr>
          <w:color w:val="585858"/>
          <w:spacing w:val="-3"/>
        </w:rPr>
        <w:t xml:space="preserve"> </w:t>
      </w:r>
      <w:r w:rsidRPr="00AA4BAB">
        <w:rPr>
          <w:color w:val="585858"/>
          <w:spacing w:val="-1"/>
        </w:rPr>
        <w:t>Protected Health</w:t>
      </w:r>
      <w:r w:rsidRPr="00AA4BAB">
        <w:rPr>
          <w:color w:val="585858"/>
        </w:rPr>
        <w:t xml:space="preserve"> </w:t>
      </w:r>
      <w:r w:rsidRPr="00AA4BAB">
        <w:rPr>
          <w:color w:val="585858"/>
          <w:spacing w:val="-1"/>
        </w:rPr>
        <w:t>Information (ePHI).</w:t>
      </w:r>
      <w:r w:rsidRPr="00AA4BAB">
        <w:rPr>
          <w:color w:val="585858"/>
          <w:spacing w:val="49"/>
        </w:rPr>
        <w:t xml:space="preserve"> </w:t>
      </w:r>
      <w:r w:rsidRPr="00AA4BAB">
        <w:rPr>
          <w:color w:val="585858"/>
          <w:spacing w:val="-1"/>
        </w:rPr>
        <w:t>The</w:t>
      </w:r>
      <w:r w:rsidRPr="00AA4BAB">
        <w:rPr>
          <w:color w:val="585858"/>
        </w:rPr>
        <w:t xml:space="preserve"> </w:t>
      </w:r>
      <w:r w:rsidRPr="00AA4BAB">
        <w:rPr>
          <w:color w:val="585858"/>
          <w:spacing w:val="-1"/>
        </w:rPr>
        <w:t>report</w:t>
      </w:r>
      <w:r w:rsidRPr="00AA4BAB">
        <w:rPr>
          <w:color w:val="585858"/>
        </w:rPr>
        <w:t xml:space="preserve"> is</w:t>
      </w:r>
      <w:r w:rsidRPr="00AA4BAB">
        <w:rPr>
          <w:color w:val="585858"/>
          <w:spacing w:val="-3"/>
        </w:rPr>
        <w:t xml:space="preserve"> </w:t>
      </w:r>
      <w:r w:rsidRPr="00AA4BAB">
        <w:rPr>
          <w:color w:val="585858"/>
        </w:rPr>
        <w:t xml:space="preserve">then </w:t>
      </w:r>
      <w:r w:rsidRPr="00AA4BAB">
        <w:rPr>
          <w:color w:val="585858"/>
          <w:spacing w:val="-1"/>
        </w:rPr>
        <w:t>used</w:t>
      </w:r>
      <w:r w:rsidRPr="00AA4BAB">
        <w:rPr>
          <w:color w:val="585858"/>
          <w:spacing w:val="-2"/>
        </w:rPr>
        <w:t xml:space="preserve"> </w:t>
      </w:r>
      <w:r w:rsidRPr="00AA4BAB">
        <w:rPr>
          <w:color w:val="585858"/>
          <w:spacing w:val="-1"/>
        </w:rPr>
        <w:t>to</w:t>
      </w:r>
      <w:r w:rsidRPr="00AA4BAB">
        <w:rPr>
          <w:color w:val="585858"/>
          <w:spacing w:val="1"/>
        </w:rPr>
        <w:t xml:space="preserve"> </w:t>
      </w:r>
      <w:r w:rsidRPr="00AA4BAB">
        <w:rPr>
          <w:color w:val="585858"/>
          <w:spacing w:val="-1"/>
        </w:rPr>
        <w:t>assess</w:t>
      </w:r>
      <w:r w:rsidRPr="00AA4BAB">
        <w:rPr>
          <w:color w:val="585858"/>
          <w:spacing w:val="-2"/>
        </w:rPr>
        <w:t xml:space="preserve"> </w:t>
      </w:r>
      <w:r w:rsidRPr="00AA4BAB">
        <w:rPr>
          <w:color w:val="585858"/>
        </w:rPr>
        <w:t xml:space="preserve">the </w:t>
      </w:r>
      <w:r w:rsidRPr="00AA4BAB">
        <w:rPr>
          <w:color w:val="585858"/>
          <w:spacing w:val="-1"/>
        </w:rPr>
        <w:t>potential</w:t>
      </w:r>
      <w:r w:rsidRPr="00AA4BAB">
        <w:rPr>
          <w:color w:val="585858"/>
          <w:spacing w:val="63"/>
        </w:rPr>
        <w:t xml:space="preserve"> </w:t>
      </w:r>
      <w:r w:rsidRPr="00AA4BAB">
        <w:rPr>
          <w:color w:val="585858"/>
        </w:rPr>
        <w:t>risks</w:t>
      </w:r>
      <w:r w:rsidRPr="00AA4BAB">
        <w:rPr>
          <w:color w:val="585858"/>
          <w:spacing w:val="-1"/>
        </w:rPr>
        <w:t xml:space="preserve"> to</w:t>
      </w:r>
      <w:r w:rsidRPr="00AA4BAB">
        <w:rPr>
          <w:color w:val="585858"/>
          <w:spacing w:val="1"/>
        </w:rPr>
        <w:t xml:space="preserve"> </w:t>
      </w:r>
      <w:r w:rsidRPr="00AA4BAB">
        <w:rPr>
          <w:color w:val="585858"/>
          <w:spacing w:val="-2"/>
        </w:rPr>
        <w:t>the</w:t>
      </w:r>
      <w:r w:rsidRPr="00AA4BAB">
        <w:rPr>
          <w:color w:val="585858"/>
        </w:rPr>
        <w:t xml:space="preserve"> </w:t>
      </w:r>
      <w:r w:rsidRPr="00AA4BAB">
        <w:rPr>
          <w:color w:val="585858"/>
          <w:spacing w:val="-1"/>
        </w:rPr>
        <w:t>confidentiality,</w:t>
      </w:r>
      <w:r w:rsidRPr="00AA4BAB">
        <w:rPr>
          <w:color w:val="585858"/>
          <w:spacing w:val="-2"/>
        </w:rPr>
        <w:t xml:space="preserve"> </w:t>
      </w:r>
      <w:r w:rsidRPr="00AA4BAB">
        <w:rPr>
          <w:color w:val="585858"/>
          <w:spacing w:val="-1"/>
        </w:rPr>
        <w:t>integrity</w:t>
      </w:r>
      <w:r w:rsidRPr="00AA4BAB">
        <w:rPr>
          <w:color w:val="585858"/>
        </w:rPr>
        <w:t xml:space="preserve"> </w:t>
      </w:r>
      <w:r w:rsidRPr="00AA4BAB">
        <w:rPr>
          <w:color w:val="585858"/>
          <w:spacing w:val="-1"/>
        </w:rPr>
        <w:t>and</w:t>
      </w:r>
      <w:r w:rsidRPr="00AA4BAB">
        <w:rPr>
          <w:color w:val="585858"/>
          <w:spacing w:val="-3"/>
        </w:rPr>
        <w:t xml:space="preserve"> </w:t>
      </w:r>
      <w:r w:rsidRPr="00AA4BAB">
        <w:rPr>
          <w:color w:val="585858"/>
          <w:spacing w:val="-1"/>
        </w:rPr>
        <w:t>availability</w:t>
      </w:r>
      <w:r w:rsidRPr="00AA4BAB">
        <w:rPr>
          <w:color w:val="585858"/>
          <w:spacing w:val="-2"/>
        </w:rPr>
        <w:t xml:space="preserve"> </w:t>
      </w:r>
      <w:r w:rsidRPr="00AA4BAB">
        <w:rPr>
          <w:color w:val="585858"/>
        </w:rPr>
        <w:t>of</w:t>
      </w:r>
      <w:r w:rsidRPr="00AA4BAB">
        <w:rPr>
          <w:color w:val="585858"/>
          <w:spacing w:val="-2"/>
        </w:rPr>
        <w:t xml:space="preserve"> </w:t>
      </w:r>
      <w:r w:rsidRPr="00AA4BAB">
        <w:rPr>
          <w:color w:val="585858"/>
        </w:rPr>
        <w:t xml:space="preserve">ePHI </w:t>
      </w:r>
      <w:r w:rsidRPr="00AA4BAB">
        <w:rPr>
          <w:color w:val="585858"/>
          <w:spacing w:val="-1"/>
        </w:rPr>
        <w:t>located</w:t>
      </w:r>
      <w:r w:rsidRPr="00AA4BAB">
        <w:rPr>
          <w:color w:val="585858"/>
        </w:rPr>
        <w:t xml:space="preserve"> </w:t>
      </w:r>
      <w:r w:rsidRPr="00AA4BAB">
        <w:rPr>
          <w:color w:val="585858"/>
          <w:spacing w:val="-1"/>
        </w:rPr>
        <w:t>or</w:t>
      </w:r>
      <w:r w:rsidRPr="00AA4BAB">
        <w:rPr>
          <w:color w:val="585858"/>
        </w:rPr>
        <w:t xml:space="preserve"> </w:t>
      </w:r>
      <w:r w:rsidRPr="00AA4BAB">
        <w:rPr>
          <w:color w:val="585858"/>
          <w:spacing w:val="-1"/>
        </w:rPr>
        <w:t xml:space="preserve">held </w:t>
      </w:r>
      <w:r w:rsidRPr="00AA4BAB">
        <w:rPr>
          <w:color w:val="585858"/>
        </w:rPr>
        <w:t>at</w:t>
      </w:r>
      <w:r w:rsidRPr="00AA4BAB">
        <w:rPr>
          <w:color w:val="585858"/>
          <w:spacing w:val="-2"/>
        </w:rPr>
        <w:t xml:space="preserve"> </w:t>
      </w:r>
      <w:r w:rsidR="00555673">
        <w:rPr>
          <w:color w:val="585858"/>
          <w:spacing w:val="-2"/>
        </w:rPr>
        <w:t>y</w:t>
      </w:r>
      <w:r w:rsidRPr="00AA4BAB">
        <w:rPr>
          <w:color w:val="585858"/>
        </w:rPr>
        <w:t>our</w:t>
      </w:r>
      <w:r w:rsidRPr="00AA4BAB">
        <w:rPr>
          <w:color w:val="585858"/>
          <w:spacing w:val="-5"/>
        </w:rPr>
        <w:t xml:space="preserve"> </w:t>
      </w:r>
      <w:r w:rsidRPr="00AA4BAB">
        <w:rPr>
          <w:color w:val="585858"/>
          <w:spacing w:val="-1"/>
        </w:rPr>
        <w:t>office</w:t>
      </w:r>
      <w:r w:rsidR="00555673">
        <w:rPr>
          <w:color w:val="585858"/>
          <w:spacing w:val="-1"/>
        </w:rPr>
        <w:t>(s).</w:t>
      </w:r>
    </w:p>
    <w:p w:rsidR="009837DA" w:rsidRPr="00AA4BAB" w:rsidRDefault="009837DA">
      <w:pPr>
        <w:spacing w:before="11"/>
        <w:rPr>
          <w:rFonts w:ascii="Calibri" w:eastAsia="Calibri" w:hAnsi="Calibri" w:cs="Calibri"/>
          <w:sz w:val="19"/>
          <w:szCs w:val="19"/>
        </w:rPr>
      </w:pPr>
    </w:p>
    <w:p w:rsidR="009837DA" w:rsidRDefault="0097657B">
      <w:pPr>
        <w:pStyle w:val="BodyText"/>
        <w:ind w:left="140" w:right="346"/>
      </w:pPr>
      <w:r w:rsidRPr="00AA4BAB">
        <w:rPr>
          <w:color w:val="585858"/>
          <w:spacing w:val="-1"/>
        </w:rPr>
        <w:t>The</w:t>
      </w:r>
      <w:r w:rsidRPr="00AA4BAB">
        <w:rPr>
          <w:color w:val="585858"/>
        </w:rPr>
        <w:t xml:space="preserve"> Risk</w:t>
      </w:r>
      <w:r w:rsidRPr="00AA4BAB">
        <w:rPr>
          <w:color w:val="585858"/>
          <w:spacing w:val="-2"/>
        </w:rPr>
        <w:t xml:space="preserve"> </w:t>
      </w:r>
      <w:r w:rsidRPr="00AA4BAB">
        <w:rPr>
          <w:color w:val="585858"/>
          <w:spacing w:val="-1"/>
        </w:rPr>
        <w:t>Analysis</w:t>
      </w:r>
      <w:r w:rsidRPr="00AA4BAB">
        <w:rPr>
          <w:color w:val="585858"/>
          <w:spacing w:val="-2"/>
        </w:rPr>
        <w:t xml:space="preserve"> </w:t>
      </w:r>
      <w:r w:rsidRPr="00AA4BAB">
        <w:rPr>
          <w:color w:val="585858"/>
          <w:spacing w:val="-1"/>
        </w:rPr>
        <w:t>follows</w:t>
      </w:r>
      <w:r w:rsidRPr="00AA4BAB">
        <w:rPr>
          <w:color w:val="585858"/>
        </w:rPr>
        <w:t xml:space="preserve"> </w:t>
      </w:r>
      <w:r w:rsidRPr="00AA4BAB">
        <w:rPr>
          <w:color w:val="585858"/>
          <w:spacing w:val="-1"/>
        </w:rPr>
        <w:t>industry</w:t>
      </w:r>
      <w:r w:rsidRPr="00AA4BAB">
        <w:rPr>
          <w:color w:val="585858"/>
          <w:spacing w:val="1"/>
        </w:rPr>
        <w:t xml:space="preserve"> </w:t>
      </w:r>
      <w:r w:rsidRPr="00AA4BAB">
        <w:rPr>
          <w:color w:val="585858"/>
          <w:spacing w:val="-2"/>
        </w:rPr>
        <w:t>best</w:t>
      </w:r>
      <w:r w:rsidRPr="00AA4BAB">
        <w:rPr>
          <w:color w:val="585858"/>
        </w:rPr>
        <w:t xml:space="preserve"> </w:t>
      </w:r>
      <w:r w:rsidRPr="00AA4BAB">
        <w:rPr>
          <w:color w:val="585858"/>
          <w:spacing w:val="-1"/>
        </w:rPr>
        <w:t>practice</w:t>
      </w:r>
      <w:r w:rsidRPr="00AA4BAB">
        <w:rPr>
          <w:color w:val="585858"/>
          <w:spacing w:val="1"/>
        </w:rPr>
        <w:t xml:space="preserve"> </w:t>
      </w:r>
      <w:r w:rsidRPr="00AA4BAB">
        <w:rPr>
          <w:color w:val="585858"/>
          <w:spacing w:val="-1"/>
        </w:rPr>
        <w:t>standards</w:t>
      </w:r>
      <w:r w:rsidRPr="00AA4BAB">
        <w:rPr>
          <w:color w:val="585858"/>
        </w:rPr>
        <w:t xml:space="preserve"> as </w:t>
      </w:r>
      <w:r w:rsidRPr="00AA4BAB">
        <w:rPr>
          <w:color w:val="585858"/>
          <w:spacing w:val="-1"/>
        </w:rPr>
        <w:t>described</w:t>
      </w:r>
      <w:r w:rsidRPr="00AA4BAB">
        <w:rPr>
          <w:color w:val="585858"/>
        </w:rPr>
        <w:t xml:space="preserve"> </w:t>
      </w:r>
      <w:r w:rsidRPr="00AA4BAB">
        <w:rPr>
          <w:color w:val="585858"/>
          <w:spacing w:val="-1"/>
        </w:rPr>
        <w:t>by</w:t>
      </w:r>
      <w:r w:rsidRPr="00AA4BAB">
        <w:rPr>
          <w:color w:val="585858"/>
          <w:spacing w:val="1"/>
        </w:rPr>
        <w:t xml:space="preserve"> </w:t>
      </w:r>
      <w:r w:rsidRPr="00AA4BAB">
        <w:rPr>
          <w:color w:val="585858"/>
          <w:spacing w:val="-1"/>
        </w:rPr>
        <w:t>HHS,</w:t>
      </w:r>
      <w:r w:rsidRPr="00AA4BAB">
        <w:rPr>
          <w:color w:val="585858"/>
        </w:rPr>
        <w:t xml:space="preserve"> </w:t>
      </w:r>
      <w:r w:rsidRPr="00AA4BAB">
        <w:rPr>
          <w:color w:val="585858"/>
          <w:spacing w:val="-2"/>
        </w:rPr>
        <w:t>NIST,</w:t>
      </w:r>
      <w:r w:rsidRPr="00AA4BAB">
        <w:rPr>
          <w:color w:val="585858"/>
        </w:rPr>
        <w:t xml:space="preserve"> </w:t>
      </w:r>
      <w:r w:rsidRPr="00AA4BAB">
        <w:rPr>
          <w:color w:val="585858"/>
          <w:spacing w:val="-1"/>
        </w:rPr>
        <w:t>ISACA,</w:t>
      </w:r>
      <w:r w:rsidRPr="00AA4BAB">
        <w:rPr>
          <w:color w:val="585858"/>
        </w:rPr>
        <w:t xml:space="preserve"> </w:t>
      </w:r>
      <w:r w:rsidRPr="00AA4BAB">
        <w:rPr>
          <w:color w:val="585858"/>
          <w:spacing w:val="-1"/>
        </w:rPr>
        <w:t>HIMSS</w:t>
      </w:r>
      <w:r w:rsidRPr="00AA4BAB">
        <w:rPr>
          <w:color w:val="585858"/>
          <w:spacing w:val="-3"/>
        </w:rPr>
        <w:t xml:space="preserve"> </w:t>
      </w:r>
      <w:r w:rsidRPr="00AA4BAB">
        <w:rPr>
          <w:color w:val="585858"/>
        </w:rPr>
        <w:t>or</w:t>
      </w:r>
      <w:r w:rsidRPr="00AA4BAB">
        <w:rPr>
          <w:color w:val="585858"/>
          <w:spacing w:val="73"/>
        </w:rPr>
        <w:t xml:space="preserve"> </w:t>
      </w:r>
      <w:r w:rsidRPr="00AA4BAB">
        <w:rPr>
          <w:color w:val="585858"/>
          <w:spacing w:val="-1"/>
        </w:rPr>
        <w:t>AHIMA</w:t>
      </w:r>
      <w:r w:rsidRPr="00AA4BAB">
        <w:rPr>
          <w:color w:val="585858"/>
        </w:rPr>
        <w:t xml:space="preserve"> </w:t>
      </w:r>
      <w:r w:rsidRPr="00AA4BAB">
        <w:rPr>
          <w:color w:val="585858"/>
          <w:spacing w:val="-1"/>
        </w:rPr>
        <w:t>organizations</w:t>
      </w:r>
      <w:r w:rsidRPr="00AA4BAB">
        <w:rPr>
          <w:color w:val="585858"/>
        </w:rPr>
        <w:t xml:space="preserve"> and</w:t>
      </w:r>
      <w:r w:rsidRPr="00AA4BAB">
        <w:rPr>
          <w:color w:val="585858"/>
          <w:spacing w:val="-2"/>
        </w:rPr>
        <w:t xml:space="preserve"> </w:t>
      </w:r>
      <w:r w:rsidRPr="00AA4BAB">
        <w:rPr>
          <w:color w:val="585858"/>
          <w:spacing w:val="-1"/>
        </w:rPr>
        <w:t>performed</w:t>
      </w:r>
      <w:r w:rsidRPr="00AA4BAB">
        <w:rPr>
          <w:color w:val="585858"/>
        </w:rPr>
        <w:t xml:space="preserve"> </w:t>
      </w:r>
      <w:r w:rsidRPr="00AA4BAB">
        <w:rPr>
          <w:color w:val="585858"/>
          <w:spacing w:val="-2"/>
        </w:rPr>
        <w:t>no</w:t>
      </w:r>
      <w:r w:rsidRPr="00AA4BAB">
        <w:rPr>
          <w:color w:val="585858"/>
          <w:spacing w:val="1"/>
        </w:rPr>
        <w:t xml:space="preserve"> </w:t>
      </w:r>
      <w:r w:rsidRPr="00AA4BAB">
        <w:rPr>
          <w:color w:val="585858"/>
          <w:spacing w:val="-1"/>
        </w:rPr>
        <w:t>less</w:t>
      </w:r>
      <w:r w:rsidRPr="00AA4BAB">
        <w:rPr>
          <w:color w:val="585858"/>
        </w:rPr>
        <w:t xml:space="preserve"> than</w:t>
      </w:r>
      <w:r w:rsidRPr="00AA4BAB">
        <w:rPr>
          <w:color w:val="585858"/>
          <w:spacing w:val="-4"/>
        </w:rPr>
        <w:t xml:space="preserve"> </w:t>
      </w:r>
      <w:r w:rsidRPr="00AA4BAB">
        <w:rPr>
          <w:color w:val="585858"/>
        </w:rPr>
        <w:t>one</w:t>
      </w:r>
      <w:r w:rsidRPr="00AA4BAB">
        <w:rPr>
          <w:color w:val="585858"/>
          <w:spacing w:val="-4"/>
        </w:rPr>
        <w:t xml:space="preserve"> </w:t>
      </w:r>
      <w:r w:rsidRPr="00AA4BAB">
        <w:rPr>
          <w:color w:val="585858"/>
        </w:rPr>
        <w:t>time</w:t>
      </w:r>
      <w:r w:rsidRPr="00AA4BAB">
        <w:rPr>
          <w:color w:val="585858"/>
          <w:spacing w:val="-2"/>
        </w:rPr>
        <w:t xml:space="preserve"> </w:t>
      </w:r>
      <w:r w:rsidRPr="00AA4BAB">
        <w:rPr>
          <w:color w:val="585858"/>
        </w:rPr>
        <w:t>a</w:t>
      </w:r>
      <w:r w:rsidRPr="00AA4BAB">
        <w:rPr>
          <w:color w:val="585858"/>
          <w:spacing w:val="-2"/>
        </w:rPr>
        <w:t xml:space="preserve"> </w:t>
      </w:r>
      <w:r w:rsidRPr="00AA4BAB">
        <w:rPr>
          <w:color w:val="585858"/>
        </w:rPr>
        <w:t>year</w:t>
      </w:r>
      <w:r w:rsidRPr="00AA4BAB">
        <w:rPr>
          <w:color w:val="585858"/>
          <w:spacing w:val="-2"/>
        </w:rPr>
        <w:t xml:space="preserve"> </w:t>
      </w:r>
      <w:r w:rsidRPr="00AA4BAB">
        <w:rPr>
          <w:color w:val="585858"/>
        </w:rPr>
        <w:t xml:space="preserve">or </w:t>
      </w:r>
      <w:r w:rsidRPr="00AA4BAB">
        <w:rPr>
          <w:color w:val="585858"/>
          <w:spacing w:val="-1"/>
        </w:rPr>
        <w:t>after</w:t>
      </w:r>
      <w:r w:rsidRPr="00AA4BAB">
        <w:rPr>
          <w:color w:val="585858"/>
        </w:rPr>
        <w:t xml:space="preserve"> </w:t>
      </w:r>
      <w:r w:rsidRPr="00AA4BAB">
        <w:rPr>
          <w:color w:val="585858"/>
          <w:spacing w:val="-2"/>
        </w:rPr>
        <w:t>successful</w:t>
      </w:r>
      <w:r w:rsidRPr="00AA4BAB">
        <w:rPr>
          <w:color w:val="585858"/>
        </w:rPr>
        <w:t xml:space="preserve"> </w:t>
      </w:r>
      <w:r w:rsidRPr="00AA4BAB">
        <w:rPr>
          <w:color w:val="585858"/>
          <w:spacing w:val="-1"/>
        </w:rPr>
        <w:t>implementation</w:t>
      </w:r>
      <w:r w:rsidRPr="00AA4BAB">
        <w:rPr>
          <w:color w:val="585858"/>
          <w:spacing w:val="-3"/>
        </w:rPr>
        <w:t xml:space="preserve"> </w:t>
      </w:r>
      <w:r w:rsidRPr="00AA4BAB">
        <w:rPr>
          <w:color w:val="585858"/>
        </w:rPr>
        <w:t>of</w:t>
      </w:r>
      <w:r w:rsidRPr="00AA4BAB">
        <w:rPr>
          <w:color w:val="585858"/>
          <w:spacing w:val="69"/>
        </w:rPr>
        <w:t xml:space="preserve"> </w:t>
      </w:r>
      <w:r w:rsidRPr="00AA4BAB">
        <w:rPr>
          <w:color w:val="585858"/>
          <w:spacing w:val="-1"/>
        </w:rPr>
        <w:t>any</w:t>
      </w:r>
      <w:r w:rsidRPr="00AA4BAB">
        <w:rPr>
          <w:color w:val="585858"/>
        </w:rPr>
        <w:t xml:space="preserve"> </w:t>
      </w:r>
      <w:r w:rsidRPr="00AA4BAB">
        <w:rPr>
          <w:color w:val="585858"/>
          <w:spacing w:val="-1"/>
        </w:rPr>
        <w:t>major</w:t>
      </w:r>
      <w:r w:rsidRPr="00AA4BAB">
        <w:rPr>
          <w:color w:val="585858"/>
          <w:spacing w:val="-3"/>
        </w:rPr>
        <w:t xml:space="preserve"> </w:t>
      </w:r>
      <w:r w:rsidRPr="00AA4BAB">
        <w:rPr>
          <w:color w:val="585858"/>
          <w:spacing w:val="-1"/>
        </w:rPr>
        <w:t>system</w:t>
      </w:r>
      <w:r w:rsidRPr="00AA4BAB">
        <w:rPr>
          <w:color w:val="585858"/>
          <w:spacing w:val="1"/>
        </w:rPr>
        <w:t xml:space="preserve"> </w:t>
      </w:r>
      <w:r w:rsidRPr="00AA4BAB">
        <w:rPr>
          <w:color w:val="585858"/>
          <w:spacing w:val="-1"/>
        </w:rPr>
        <w:t>change</w:t>
      </w:r>
      <w:r w:rsidRPr="00AA4BAB">
        <w:rPr>
          <w:color w:val="585858"/>
          <w:spacing w:val="-2"/>
        </w:rPr>
        <w:t xml:space="preserve"> </w:t>
      </w:r>
      <w:r w:rsidRPr="00AA4BAB">
        <w:rPr>
          <w:color w:val="585858"/>
          <w:spacing w:val="-1"/>
        </w:rPr>
        <w:t xml:space="preserve">including </w:t>
      </w:r>
      <w:r w:rsidRPr="00AA4BAB">
        <w:rPr>
          <w:color w:val="585858"/>
        </w:rPr>
        <w:t xml:space="preserve">an </w:t>
      </w:r>
      <w:r w:rsidRPr="00AA4BAB">
        <w:rPr>
          <w:color w:val="585858"/>
          <w:spacing w:val="-1"/>
        </w:rPr>
        <w:t>office</w:t>
      </w:r>
      <w:r w:rsidRPr="00AA4BAB">
        <w:rPr>
          <w:color w:val="585858"/>
          <w:spacing w:val="1"/>
        </w:rPr>
        <w:t xml:space="preserve"> </w:t>
      </w:r>
      <w:r w:rsidRPr="00AA4BAB">
        <w:rPr>
          <w:color w:val="585858"/>
          <w:spacing w:val="-1"/>
        </w:rPr>
        <w:t>relocation,</w:t>
      </w:r>
      <w:r w:rsidRPr="00AA4BAB">
        <w:rPr>
          <w:color w:val="585858"/>
        </w:rPr>
        <w:t xml:space="preserve"> </w:t>
      </w:r>
      <w:r w:rsidRPr="00AA4BAB">
        <w:rPr>
          <w:color w:val="585858"/>
          <w:spacing w:val="-1"/>
        </w:rPr>
        <w:t>replacement</w:t>
      </w:r>
      <w:r w:rsidRPr="00AA4BAB">
        <w:rPr>
          <w:color w:val="585858"/>
          <w:spacing w:val="-3"/>
        </w:rPr>
        <w:t xml:space="preserve"> </w:t>
      </w:r>
      <w:r w:rsidRPr="00AA4BAB">
        <w:rPr>
          <w:color w:val="585858"/>
        </w:rPr>
        <w:t>of</w:t>
      </w:r>
      <w:r w:rsidRPr="00AA4BAB">
        <w:rPr>
          <w:color w:val="585858"/>
          <w:spacing w:val="-3"/>
        </w:rPr>
        <w:t xml:space="preserve"> </w:t>
      </w:r>
      <w:r w:rsidRPr="00AA4BAB">
        <w:rPr>
          <w:color w:val="585858"/>
          <w:spacing w:val="-1"/>
        </w:rPr>
        <w:t>EHR</w:t>
      </w:r>
      <w:r w:rsidRPr="00AA4BAB">
        <w:rPr>
          <w:color w:val="585858"/>
        </w:rPr>
        <w:t xml:space="preserve"> </w:t>
      </w:r>
      <w:r w:rsidRPr="00AA4BAB">
        <w:rPr>
          <w:color w:val="585858"/>
          <w:spacing w:val="-1"/>
        </w:rPr>
        <w:t xml:space="preserve">system containing </w:t>
      </w:r>
      <w:r w:rsidRPr="00AA4BAB">
        <w:rPr>
          <w:color w:val="585858"/>
        </w:rPr>
        <w:t xml:space="preserve">PHI, </w:t>
      </w:r>
      <w:r w:rsidRPr="00AA4BAB">
        <w:rPr>
          <w:color w:val="585858"/>
          <w:spacing w:val="-1"/>
        </w:rPr>
        <w:t>etc.</w:t>
      </w:r>
    </w:p>
    <w:p w:rsidR="009837DA" w:rsidRDefault="009837DA">
      <w:pPr>
        <w:sectPr w:rsidR="009837DA">
          <w:pgSz w:w="12240" w:h="15840"/>
          <w:pgMar w:top="1440" w:right="1240" w:bottom="920" w:left="1300" w:header="720" w:footer="723" w:gutter="0"/>
          <w:cols w:space="720"/>
        </w:sectPr>
      </w:pPr>
    </w:p>
    <w:p w:rsidR="009837DA" w:rsidRDefault="009837DA">
      <w:pPr>
        <w:spacing w:before="5"/>
        <w:rPr>
          <w:rFonts w:ascii="Calibri" w:eastAsia="Calibri" w:hAnsi="Calibri" w:cs="Calibri"/>
          <w:sz w:val="18"/>
          <w:szCs w:val="18"/>
        </w:rPr>
      </w:pPr>
    </w:p>
    <w:p w:rsidR="009837DA" w:rsidRDefault="0097657B">
      <w:pPr>
        <w:pStyle w:val="Heading1"/>
        <w:numPr>
          <w:ilvl w:val="0"/>
          <w:numId w:val="5"/>
        </w:numPr>
        <w:tabs>
          <w:tab w:val="left" w:pos="323"/>
          <w:tab w:val="left" w:pos="9618"/>
        </w:tabs>
        <w:ind w:left="322"/>
        <w:rPr>
          <w:b w:val="0"/>
          <w:bCs w:val="0"/>
        </w:rPr>
      </w:pPr>
      <w:bookmarkStart w:id="11" w:name="_bookmark3"/>
      <w:bookmarkEnd w:id="11"/>
      <w:r>
        <w:rPr>
          <w:highlight w:val="lightGray"/>
        </w:rPr>
        <w:t>-</w:t>
      </w:r>
      <w:r>
        <w:rPr>
          <w:spacing w:val="-9"/>
          <w:highlight w:val="lightGray"/>
        </w:rPr>
        <w:t xml:space="preserve"> </w:t>
      </w:r>
      <w:r>
        <w:rPr>
          <w:spacing w:val="3"/>
          <w:highlight w:val="lightGray"/>
        </w:rPr>
        <w:t>Environment</w:t>
      </w:r>
      <w:r>
        <w:rPr>
          <w:w w:val="99"/>
          <w:highlight w:val="lightGray"/>
        </w:rPr>
        <w:t xml:space="preserve"> </w:t>
      </w:r>
      <w:r>
        <w:rPr>
          <w:highlight w:val="lightGray"/>
        </w:rPr>
        <w:tab/>
      </w:r>
    </w:p>
    <w:p w:rsidR="009837DA" w:rsidRDefault="009837DA">
      <w:pPr>
        <w:rPr>
          <w:rFonts w:ascii="Calibri" w:eastAsia="Calibri" w:hAnsi="Calibri" w:cs="Calibri"/>
          <w:b/>
          <w:bCs/>
          <w:sz w:val="20"/>
          <w:szCs w:val="20"/>
        </w:rPr>
      </w:pPr>
    </w:p>
    <w:p w:rsidR="009837DA" w:rsidRDefault="009837DA">
      <w:pPr>
        <w:spacing w:before="7"/>
        <w:rPr>
          <w:rFonts w:ascii="Calibri" w:eastAsia="Calibri" w:hAnsi="Calibri" w:cs="Calibri"/>
          <w:b/>
          <w:bCs/>
          <w:sz w:val="16"/>
          <w:szCs w:val="16"/>
        </w:rPr>
      </w:pPr>
    </w:p>
    <w:p w:rsidR="009837DA" w:rsidRDefault="0097657B" w:rsidP="0097657B">
      <w:pPr>
        <w:tabs>
          <w:tab w:val="left" w:pos="9591"/>
        </w:tabs>
        <w:ind w:left="131"/>
        <w:rPr>
          <w:rFonts w:ascii="Calibri" w:eastAsia="Calibri" w:hAnsi="Calibri" w:cs="Calibri"/>
          <w:sz w:val="20"/>
          <w:szCs w:val="20"/>
        </w:rPr>
      </w:pPr>
      <w:bookmarkStart w:id="12" w:name="_bookmark4"/>
      <w:bookmarkEnd w:id="12"/>
      <w:r>
        <w:rPr>
          <w:rFonts w:ascii="Calibri"/>
          <w:b/>
          <w:spacing w:val="-17"/>
          <w:w w:val="99"/>
          <w:sz w:val="20"/>
          <w:highlight w:val="lightGray"/>
        </w:rPr>
        <w:t xml:space="preserve"> </w:t>
      </w:r>
      <w:r>
        <w:rPr>
          <w:rFonts w:ascii="Calibri"/>
          <w:b/>
          <w:spacing w:val="4"/>
          <w:sz w:val="20"/>
          <w:highlight w:val="lightGray"/>
        </w:rPr>
        <w:t>3.1</w:t>
      </w:r>
      <w:r>
        <w:rPr>
          <w:rFonts w:ascii="Calibri"/>
          <w:b/>
          <w:spacing w:val="1"/>
          <w:sz w:val="20"/>
          <w:highlight w:val="lightGray"/>
        </w:rPr>
        <w:t xml:space="preserve"> </w:t>
      </w:r>
      <w:r>
        <w:rPr>
          <w:rFonts w:ascii="Calibri"/>
          <w:b/>
          <w:sz w:val="20"/>
          <w:highlight w:val="lightGray"/>
        </w:rPr>
        <w:t>-</w:t>
      </w:r>
      <w:r>
        <w:rPr>
          <w:rFonts w:ascii="Calibri"/>
          <w:b/>
          <w:spacing w:val="3"/>
          <w:sz w:val="20"/>
          <w:highlight w:val="lightGray"/>
        </w:rPr>
        <w:t xml:space="preserve"> </w:t>
      </w:r>
      <w:r>
        <w:rPr>
          <w:rFonts w:ascii="Calibri"/>
          <w:b/>
          <w:spacing w:val="4"/>
          <w:sz w:val="20"/>
          <w:highlight w:val="lightGray"/>
        </w:rPr>
        <w:t>Facility</w:t>
      </w:r>
      <w:r>
        <w:rPr>
          <w:rFonts w:ascii="Calibri"/>
          <w:b/>
          <w:spacing w:val="5"/>
          <w:sz w:val="20"/>
          <w:highlight w:val="lightGray"/>
        </w:rPr>
        <w:t xml:space="preserve"> </w:t>
      </w:r>
      <w:r>
        <w:rPr>
          <w:rFonts w:ascii="Calibri"/>
          <w:b/>
          <w:spacing w:val="3"/>
          <w:sz w:val="20"/>
          <w:highlight w:val="lightGray"/>
        </w:rPr>
        <w:t xml:space="preserve">Access </w:t>
      </w:r>
      <w:r>
        <w:rPr>
          <w:rFonts w:ascii="Calibri"/>
          <w:b/>
          <w:spacing w:val="4"/>
          <w:sz w:val="20"/>
          <w:highlight w:val="lightGray"/>
        </w:rPr>
        <w:t>Controls</w:t>
      </w:r>
      <w:r>
        <w:rPr>
          <w:rFonts w:ascii="Calibri"/>
          <w:b/>
          <w:w w:val="99"/>
          <w:sz w:val="20"/>
          <w:highlight w:val="lightGray"/>
        </w:rPr>
        <w:t xml:space="preserve"> </w:t>
      </w:r>
      <w:r>
        <w:rPr>
          <w:rFonts w:ascii="Calibri"/>
          <w:b/>
          <w:sz w:val="20"/>
          <w:highlight w:val="lightGray"/>
        </w:rPr>
        <w:tab/>
      </w:r>
    </w:p>
    <w:p w:rsidR="009837DA" w:rsidRDefault="009837DA">
      <w:pPr>
        <w:spacing w:before="1"/>
        <w:rPr>
          <w:rFonts w:ascii="Calibri" w:eastAsia="Calibri" w:hAnsi="Calibri" w:cs="Calibri"/>
          <w:b/>
          <w:bCs/>
          <w:sz w:val="15"/>
          <w:szCs w:val="15"/>
        </w:rPr>
      </w:pPr>
    </w:p>
    <w:p w:rsidR="0097657B" w:rsidRDefault="00C13CAA" w:rsidP="007416FF">
      <w:pPr>
        <w:pStyle w:val="BodyText"/>
        <w:numPr>
          <w:ilvl w:val="0"/>
          <w:numId w:val="13"/>
        </w:numPr>
        <w:spacing w:before="56"/>
        <w:ind w:right="338"/>
        <w:rPr>
          <w:color w:val="585858"/>
        </w:rPr>
      </w:pPr>
      <w:r>
        <w:rPr>
          <w:color w:val="585858"/>
        </w:rPr>
        <w:t xml:space="preserve">Work place protected with access control system. The facility is </w:t>
      </w:r>
      <w:r w:rsidR="0097657B">
        <w:rPr>
          <w:color w:val="585858"/>
          <w:spacing w:val="-1"/>
        </w:rPr>
        <w:t>designed</w:t>
      </w:r>
      <w:r w:rsidR="0097657B">
        <w:rPr>
          <w:color w:val="585858"/>
        </w:rPr>
        <w:t xml:space="preserve"> </w:t>
      </w:r>
      <w:r w:rsidR="0097657B">
        <w:rPr>
          <w:color w:val="585858"/>
          <w:spacing w:val="-1"/>
        </w:rPr>
        <w:t>to</w:t>
      </w:r>
      <w:r w:rsidR="0097657B">
        <w:rPr>
          <w:color w:val="585858"/>
          <w:spacing w:val="1"/>
        </w:rPr>
        <w:t xml:space="preserve"> </w:t>
      </w:r>
      <w:r w:rsidR="0097657B">
        <w:rPr>
          <w:color w:val="585858"/>
          <w:spacing w:val="-1"/>
        </w:rPr>
        <w:t>allow</w:t>
      </w:r>
      <w:r w:rsidR="0097657B">
        <w:rPr>
          <w:color w:val="585858"/>
          <w:spacing w:val="-4"/>
        </w:rPr>
        <w:t xml:space="preserve"> </w:t>
      </w:r>
      <w:r w:rsidR="0097657B">
        <w:rPr>
          <w:color w:val="585858"/>
          <w:spacing w:val="-1"/>
        </w:rPr>
        <w:t>authorized</w:t>
      </w:r>
      <w:r w:rsidR="0097657B">
        <w:rPr>
          <w:color w:val="585858"/>
        </w:rPr>
        <w:t xml:space="preserve"> </w:t>
      </w:r>
      <w:r w:rsidR="0097657B">
        <w:rPr>
          <w:color w:val="585858"/>
          <w:spacing w:val="-1"/>
        </w:rPr>
        <w:t>access</w:t>
      </w:r>
      <w:r w:rsidR="0097657B">
        <w:rPr>
          <w:color w:val="585858"/>
          <w:spacing w:val="-3"/>
        </w:rPr>
        <w:t xml:space="preserve"> </w:t>
      </w:r>
      <w:r w:rsidR="0097657B">
        <w:rPr>
          <w:color w:val="585858"/>
        </w:rPr>
        <w:t>and</w:t>
      </w:r>
      <w:r w:rsidR="0097657B">
        <w:rPr>
          <w:color w:val="585858"/>
          <w:spacing w:val="-2"/>
        </w:rPr>
        <w:t xml:space="preserve"> deny</w:t>
      </w:r>
      <w:r w:rsidR="0097657B">
        <w:rPr>
          <w:color w:val="585858"/>
        </w:rPr>
        <w:t xml:space="preserve"> </w:t>
      </w:r>
      <w:r w:rsidR="0097657B">
        <w:rPr>
          <w:color w:val="585858"/>
          <w:spacing w:val="-1"/>
        </w:rPr>
        <w:t>unauthorized</w:t>
      </w:r>
      <w:r w:rsidR="0097657B">
        <w:rPr>
          <w:color w:val="585858"/>
          <w:spacing w:val="-3"/>
        </w:rPr>
        <w:t xml:space="preserve"> </w:t>
      </w:r>
      <w:r w:rsidR="0097657B">
        <w:rPr>
          <w:color w:val="585858"/>
          <w:spacing w:val="-1"/>
        </w:rPr>
        <w:t>access</w:t>
      </w:r>
      <w:r w:rsidR="00EC745C">
        <w:rPr>
          <w:color w:val="585858"/>
          <w:spacing w:val="-1"/>
        </w:rPr>
        <w:t>.</w:t>
      </w:r>
    </w:p>
    <w:p w:rsidR="007416FF" w:rsidRDefault="007416FF" w:rsidP="007416FF">
      <w:pPr>
        <w:pStyle w:val="BodyText"/>
        <w:numPr>
          <w:ilvl w:val="0"/>
          <w:numId w:val="13"/>
        </w:numPr>
        <w:spacing w:before="56"/>
        <w:ind w:right="338"/>
        <w:rPr>
          <w:ins w:id="13" w:author="SAMEER MJ" w:date="2018-04-26T13:58:00Z"/>
          <w:color w:val="585858"/>
        </w:rPr>
      </w:pPr>
      <w:r>
        <w:rPr>
          <w:color w:val="585858"/>
        </w:rPr>
        <w:t xml:space="preserve">Electronic devices like mobile </w:t>
      </w:r>
      <w:r w:rsidR="00EC745C">
        <w:rPr>
          <w:color w:val="585858"/>
        </w:rPr>
        <w:t xml:space="preserve">phones are </w:t>
      </w:r>
      <w:r>
        <w:rPr>
          <w:color w:val="585858"/>
        </w:rPr>
        <w:t>banned at production floor</w:t>
      </w:r>
    </w:p>
    <w:p w:rsidR="00CB2E5D" w:rsidRDefault="00CB2E5D" w:rsidP="007416FF">
      <w:pPr>
        <w:pStyle w:val="BodyText"/>
        <w:numPr>
          <w:ilvl w:val="0"/>
          <w:numId w:val="13"/>
        </w:numPr>
        <w:spacing w:before="56"/>
        <w:ind w:right="338"/>
        <w:rPr>
          <w:color w:val="585858"/>
        </w:rPr>
      </w:pPr>
      <w:ins w:id="14" w:author="SAMEER MJ" w:date="2018-04-26T13:58:00Z">
        <w:r w:rsidRPr="00CB2E5D">
          <w:rPr>
            <w:color w:val="585858"/>
          </w:rPr>
          <w:t xml:space="preserve">Loose plain papers seen in production floor in </w:t>
        </w:r>
      </w:ins>
      <w:ins w:id="15" w:author="SAMEER MJ" w:date="2018-04-26T14:07:00Z">
        <w:r w:rsidR="00F0378F" w:rsidRPr="00F0378F">
          <w:rPr>
            <w:color w:val="585858"/>
            <w:rPrChange w:id="16" w:author="SAMEER MJ" w:date="2018-04-26T14:07:00Z">
              <w:rPr>
                <w:rFonts w:ascii="Arial" w:hAnsi="Arial" w:cs="Arial"/>
                <w:color w:val="222222"/>
                <w:sz w:val="16"/>
                <w:szCs w:val="16"/>
                <w:shd w:val="clear" w:color="auto" w:fill="FFFFFF"/>
              </w:rPr>
            </w:rPrChange>
          </w:rPr>
          <w:t>chennai</w:t>
        </w:r>
      </w:ins>
      <w:ins w:id="17" w:author="SAMEER MJ" w:date="2018-04-26T13:58:00Z">
        <w:r w:rsidRPr="00CB2E5D">
          <w:rPr>
            <w:color w:val="585858"/>
          </w:rPr>
          <w:t>.</w:t>
        </w:r>
      </w:ins>
    </w:p>
    <w:p w:rsidR="009837DA" w:rsidRDefault="009837DA">
      <w:pPr>
        <w:spacing w:before="4"/>
        <w:rPr>
          <w:rFonts w:ascii="Calibri" w:eastAsia="Calibri" w:hAnsi="Calibri" w:cs="Calibri"/>
          <w:sz w:val="20"/>
          <w:szCs w:val="20"/>
        </w:rPr>
      </w:pPr>
    </w:p>
    <w:p w:rsidR="009837DA" w:rsidRDefault="0097657B">
      <w:pPr>
        <w:pStyle w:val="Heading2"/>
        <w:rPr>
          <w:b w:val="0"/>
          <w:bCs w:val="0"/>
          <w:i w:val="0"/>
        </w:rPr>
      </w:pPr>
      <w:r>
        <w:rPr>
          <w:color w:val="585858"/>
          <w:spacing w:val="-1"/>
        </w:rPr>
        <w:t>Computers</w:t>
      </w:r>
    </w:p>
    <w:p w:rsidR="009837DA" w:rsidRDefault="009837DA">
      <w:pPr>
        <w:spacing w:before="10"/>
        <w:rPr>
          <w:rFonts w:ascii="Calibri" w:eastAsia="Calibri" w:hAnsi="Calibri" w:cs="Calibri"/>
          <w:b/>
          <w:bCs/>
          <w:i/>
          <w:sz w:val="19"/>
          <w:szCs w:val="19"/>
        </w:rPr>
      </w:pPr>
    </w:p>
    <w:p w:rsidR="007416FF" w:rsidRPr="00EB5FFF" w:rsidRDefault="0097657B" w:rsidP="00EB5FFF">
      <w:pPr>
        <w:pStyle w:val="BodyText"/>
        <w:spacing w:before="56"/>
        <w:ind w:left="520" w:right="338"/>
        <w:rPr>
          <w:color w:val="585858"/>
        </w:rPr>
      </w:pPr>
      <w:r w:rsidRPr="00EB5FFF">
        <w:rPr>
          <w:color w:val="585858"/>
        </w:rPr>
        <w:t xml:space="preserve">During a physical walkthrough, we found </w:t>
      </w:r>
    </w:p>
    <w:p w:rsidR="009837DA" w:rsidRPr="00EB5FFF" w:rsidRDefault="007416FF" w:rsidP="00EB5FFF">
      <w:pPr>
        <w:pStyle w:val="BodyText"/>
        <w:numPr>
          <w:ilvl w:val="0"/>
          <w:numId w:val="15"/>
        </w:numPr>
        <w:spacing w:before="56"/>
        <w:ind w:right="338"/>
        <w:rPr>
          <w:color w:val="585858"/>
        </w:rPr>
      </w:pPr>
      <w:r w:rsidRPr="00EB5FFF">
        <w:rPr>
          <w:color w:val="585858"/>
        </w:rPr>
        <w:t>C</w:t>
      </w:r>
      <w:r w:rsidR="00555673">
        <w:rPr>
          <w:color w:val="585858"/>
        </w:rPr>
        <w:t xml:space="preserve">omputers are </w:t>
      </w:r>
      <w:r w:rsidR="0097657B" w:rsidRPr="00EB5FFF">
        <w:rPr>
          <w:color w:val="585858"/>
        </w:rPr>
        <w:t>protect</w:t>
      </w:r>
      <w:r w:rsidR="0091408E">
        <w:rPr>
          <w:color w:val="585858"/>
        </w:rPr>
        <w:t>ed</w:t>
      </w:r>
      <w:r w:rsidR="0097657B" w:rsidRPr="00EB5FFF">
        <w:rPr>
          <w:color w:val="585858"/>
        </w:rPr>
        <w:t xml:space="preserve"> against </w:t>
      </w:r>
      <w:r w:rsidRPr="00EB5FFF">
        <w:rPr>
          <w:color w:val="585858"/>
        </w:rPr>
        <w:t xml:space="preserve">Read/Write </w:t>
      </w:r>
      <w:r w:rsidR="0097657B" w:rsidRPr="00EB5FFF">
        <w:rPr>
          <w:color w:val="585858"/>
        </w:rPr>
        <w:t>removable storage access like Pen drive, External HDD</w:t>
      </w:r>
      <w:r w:rsidR="00EC745C">
        <w:rPr>
          <w:color w:val="585858"/>
        </w:rPr>
        <w:t xml:space="preserve"> etc.</w:t>
      </w:r>
    </w:p>
    <w:p w:rsidR="00C77EB6" w:rsidRDefault="00555673" w:rsidP="00C77EB6">
      <w:pPr>
        <w:pStyle w:val="BodyText"/>
        <w:numPr>
          <w:ilvl w:val="0"/>
          <w:numId w:val="15"/>
        </w:numPr>
        <w:spacing w:before="56"/>
        <w:ind w:right="338"/>
        <w:rPr>
          <w:ins w:id="18" w:author="SAMEER MJ" w:date="2018-04-26T13:50:00Z"/>
          <w:color w:val="585858"/>
        </w:rPr>
      </w:pPr>
      <w:r>
        <w:rPr>
          <w:color w:val="585858"/>
        </w:rPr>
        <w:t>The existing</w:t>
      </w:r>
      <w:r w:rsidR="0097657B" w:rsidRPr="00EB5FFF">
        <w:rPr>
          <w:color w:val="585858"/>
        </w:rPr>
        <w:t xml:space="preserve"> physical server; employees can access individual system </w:t>
      </w:r>
      <w:r w:rsidR="007416FF" w:rsidRPr="00EB5FFF">
        <w:rPr>
          <w:color w:val="585858"/>
        </w:rPr>
        <w:t xml:space="preserve">through </w:t>
      </w:r>
      <w:r w:rsidR="0097657B" w:rsidRPr="00EB5FFF">
        <w:rPr>
          <w:color w:val="585858"/>
        </w:rPr>
        <w:t>domain user</w:t>
      </w:r>
      <w:r>
        <w:rPr>
          <w:color w:val="585858"/>
        </w:rPr>
        <w:t xml:space="preserve"> only</w:t>
      </w:r>
      <w:del w:id="19" w:author="SAMEER MJ" w:date="2018-04-26T13:50:00Z">
        <w:r w:rsidDel="00C77EB6">
          <w:rPr>
            <w:color w:val="585858"/>
          </w:rPr>
          <w:delText>.</w:delText>
        </w:r>
      </w:del>
    </w:p>
    <w:p w:rsidR="00000000" w:rsidRDefault="004A0D76">
      <w:pPr>
        <w:pStyle w:val="BodyText"/>
        <w:numPr>
          <w:ilvl w:val="1"/>
          <w:numId w:val="15"/>
        </w:numPr>
        <w:spacing w:before="56"/>
        <w:ind w:right="338"/>
        <w:rPr>
          <w:color w:val="585858"/>
        </w:rPr>
        <w:pPrChange w:id="20" w:author="SAMEER MJ" w:date="2018-04-26T13:50:00Z">
          <w:pPr>
            <w:pStyle w:val="BodyText"/>
            <w:numPr>
              <w:numId w:val="15"/>
            </w:numPr>
            <w:spacing w:before="56"/>
            <w:ind w:left="520" w:right="338" w:hanging="360"/>
          </w:pPr>
        </w:pPrChange>
      </w:pPr>
      <w:ins w:id="21" w:author="SAMEER MJ" w:date="2018-04-26T13:49:00Z">
        <w:r w:rsidRPr="004A0D76">
          <w:rPr>
            <w:color w:val="585858"/>
            <w:rPrChange w:id="22" w:author="SAMEER MJ" w:date="2018-04-26T13:50:00Z">
              <w:rPr>
                <w:color w:val="585858"/>
                <w:highlight w:val="yellow"/>
              </w:rPr>
            </w:rPrChange>
          </w:rPr>
          <w:t>In Coimbatore office, we have observed that there were two systems outside of domain.  Though these have no direct access to the local server manage Medical Transcription records, as these being connected to intranet, recommend to either move out of LAN or to manage it through secured domain.</w:t>
        </w:r>
      </w:ins>
    </w:p>
    <w:p w:rsidR="007416FF" w:rsidRPr="00EB5FFF" w:rsidRDefault="0097657B" w:rsidP="00EB5FFF">
      <w:pPr>
        <w:pStyle w:val="BodyText"/>
        <w:numPr>
          <w:ilvl w:val="0"/>
          <w:numId w:val="15"/>
        </w:numPr>
        <w:spacing w:before="56"/>
        <w:ind w:right="338"/>
        <w:rPr>
          <w:color w:val="585858"/>
        </w:rPr>
      </w:pPr>
      <w:r w:rsidRPr="00EB5FFF">
        <w:rPr>
          <w:color w:val="585858"/>
        </w:rPr>
        <w:t xml:space="preserve">Restricted internet </w:t>
      </w:r>
      <w:r w:rsidR="0091408E" w:rsidRPr="00EB5FFF">
        <w:rPr>
          <w:color w:val="585858"/>
        </w:rPr>
        <w:t>access</w:t>
      </w:r>
      <w:r w:rsidR="0091408E">
        <w:rPr>
          <w:color w:val="585858"/>
        </w:rPr>
        <w:t>:</w:t>
      </w:r>
      <w:r w:rsidRPr="00EB5FFF">
        <w:rPr>
          <w:color w:val="585858"/>
        </w:rPr>
        <w:t xml:space="preserve"> </w:t>
      </w:r>
      <w:r w:rsidR="00E10CBF">
        <w:rPr>
          <w:color w:val="585858"/>
        </w:rPr>
        <w:t xml:space="preserve">Based on the discussion with managers, we realized </w:t>
      </w:r>
      <w:r w:rsidR="0091408E">
        <w:rPr>
          <w:color w:val="585858"/>
        </w:rPr>
        <w:t xml:space="preserve">that the </w:t>
      </w:r>
      <w:r w:rsidR="007416FF" w:rsidRPr="00EB5FFF">
        <w:rPr>
          <w:color w:val="585858"/>
        </w:rPr>
        <w:t>users</w:t>
      </w:r>
      <w:r w:rsidRPr="00EB5FFF">
        <w:rPr>
          <w:color w:val="585858"/>
        </w:rPr>
        <w:t xml:space="preserve"> only can access Google</w:t>
      </w:r>
      <w:r w:rsidR="00E10CBF">
        <w:rPr>
          <w:color w:val="585858"/>
        </w:rPr>
        <w:t>. While doing a random checking</w:t>
      </w:r>
      <w:r w:rsidR="0091408E">
        <w:rPr>
          <w:color w:val="585858"/>
        </w:rPr>
        <w:t>,</w:t>
      </w:r>
      <w:r w:rsidR="00E10CBF">
        <w:rPr>
          <w:color w:val="585858"/>
        </w:rPr>
        <w:t xml:space="preserve"> we observed</w:t>
      </w:r>
      <w:r w:rsidRPr="00EB5FFF">
        <w:rPr>
          <w:color w:val="585858"/>
        </w:rPr>
        <w:t xml:space="preserve"> almost all social media </w:t>
      </w:r>
      <w:r w:rsidR="007416FF" w:rsidRPr="00EB5FFF">
        <w:rPr>
          <w:color w:val="585858"/>
        </w:rPr>
        <w:t>site</w:t>
      </w:r>
      <w:r w:rsidR="00C13CAA">
        <w:rPr>
          <w:color w:val="585858"/>
        </w:rPr>
        <w:t>s</w:t>
      </w:r>
      <w:r w:rsidR="007416FF" w:rsidRPr="00EB5FFF">
        <w:rPr>
          <w:color w:val="585858"/>
        </w:rPr>
        <w:t xml:space="preserve"> </w:t>
      </w:r>
      <w:r w:rsidR="00C13CAA">
        <w:rPr>
          <w:color w:val="585858"/>
        </w:rPr>
        <w:t xml:space="preserve">are </w:t>
      </w:r>
      <w:r w:rsidRPr="00EB5FFF">
        <w:rPr>
          <w:color w:val="585858"/>
        </w:rPr>
        <w:t>banned</w:t>
      </w:r>
      <w:r w:rsidR="00C13CAA">
        <w:rPr>
          <w:color w:val="585858"/>
        </w:rPr>
        <w:t xml:space="preserve"> at work PC’s</w:t>
      </w:r>
      <w:r w:rsidRPr="00EB5FFF">
        <w:rPr>
          <w:color w:val="585858"/>
        </w:rPr>
        <w:t>.</w:t>
      </w:r>
      <w:r w:rsidR="00E10CBF">
        <w:rPr>
          <w:color w:val="585858"/>
        </w:rPr>
        <w:t xml:space="preserve"> (</w:t>
      </w:r>
      <w:r w:rsidR="0091408E">
        <w:rPr>
          <w:color w:val="585858"/>
        </w:rPr>
        <w:t>O</w:t>
      </w:r>
      <w:r w:rsidR="00E10CBF">
        <w:rPr>
          <w:color w:val="585858"/>
        </w:rPr>
        <w:t>nly few PC’s tested due to lack of time.)</w:t>
      </w:r>
    </w:p>
    <w:p w:rsidR="007416FF" w:rsidRDefault="00C13CAA" w:rsidP="00EB5FFF">
      <w:pPr>
        <w:pStyle w:val="BodyText"/>
        <w:numPr>
          <w:ilvl w:val="0"/>
          <w:numId w:val="15"/>
        </w:numPr>
        <w:spacing w:before="56"/>
        <w:ind w:right="338"/>
        <w:rPr>
          <w:ins w:id="23" w:author="SAMEER MJ" w:date="2018-04-26T13:55:00Z"/>
          <w:color w:val="585858"/>
        </w:rPr>
      </w:pPr>
      <w:r>
        <w:rPr>
          <w:color w:val="585858"/>
        </w:rPr>
        <w:t xml:space="preserve">Servers </w:t>
      </w:r>
      <w:r w:rsidR="007416FF" w:rsidRPr="00EB5FFF">
        <w:rPr>
          <w:color w:val="585858"/>
        </w:rPr>
        <w:t>protected using firewall and antivirus software</w:t>
      </w:r>
      <w:r>
        <w:rPr>
          <w:color w:val="585858"/>
        </w:rPr>
        <w:t xml:space="preserve"> and the softwares are updated as well.</w:t>
      </w:r>
    </w:p>
    <w:p w:rsidR="00CB2E5D" w:rsidRDefault="004A0D76" w:rsidP="00EB5FFF">
      <w:pPr>
        <w:pStyle w:val="BodyText"/>
        <w:numPr>
          <w:ilvl w:val="0"/>
          <w:numId w:val="15"/>
        </w:numPr>
        <w:spacing w:before="56"/>
        <w:ind w:right="338"/>
        <w:rPr>
          <w:ins w:id="24" w:author="SAMEER MJ" w:date="2018-04-26T13:56:00Z"/>
          <w:color w:val="585858"/>
        </w:rPr>
      </w:pPr>
      <w:ins w:id="25" w:author="SAMEER MJ" w:date="2018-04-26T13:55:00Z">
        <w:r w:rsidRPr="004A0D76">
          <w:rPr>
            <w:color w:val="585858"/>
            <w:rPrChange w:id="26" w:author="SAMEER MJ" w:date="2018-04-26T13:55:00Z">
              <w:rPr>
                <w:rFonts w:ascii="Arial" w:hAnsi="Arial" w:cs="Arial"/>
                <w:color w:val="222222"/>
                <w:sz w:val="16"/>
                <w:szCs w:val="16"/>
                <w:shd w:val="clear" w:color="auto" w:fill="FFFFFF"/>
              </w:rPr>
            </w:rPrChange>
          </w:rPr>
          <w:t>Antivirus update outdated in some systems</w:t>
        </w:r>
        <w:r w:rsidR="00CB2E5D">
          <w:rPr>
            <w:color w:val="585858"/>
          </w:rPr>
          <w:t xml:space="preserve"> in Trivandrum and Co</w:t>
        </w:r>
      </w:ins>
      <w:ins w:id="27" w:author="SAMEER MJ" w:date="2018-04-26T13:56:00Z">
        <w:r w:rsidR="00CB2E5D">
          <w:rPr>
            <w:color w:val="585858"/>
          </w:rPr>
          <w:t>imbatore.</w:t>
        </w:r>
      </w:ins>
    </w:p>
    <w:p w:rsidR="00CB2E5D" w:rsidRDefault="004A0D76" w:rsidP="00EB5FFF">
      <w:pPr>
        <w:pStyle w:val="BodyText"/>
        <w:numPr>
          <w:ilvl w:val="0"/>
          <w:numId w:val="15"/>
        </w:numPr>
        <w:spacing w:before="56"/>
        <w:ind w:right="338"/>
        <w:rPr>
          <w:ins w:id="28" w:author="SAMEER MJ" w:date="2018-04-26T13:57:00Z"/>
          <w:color w:val="585858"/>
        </w:rPr>
      </w:pPr>
      <w:ins w:id="29" w:author="SAMEER MJ" w:date="2018-04-26T13:56:00Z">
        <w:r w:rsidRPr="004A0D76">
          <w:rPr>
            <w:color w:val="585858"/>
            <w:rPrChange w:id="30" w:author="SAMEER MJ" w:date="2018-04-26T13:56:00Z">
              <w:rPr>
                <w:rFonts w:ascii="Arial" w:hAnsi="Arial" w:cs="Arial"/>
                <w:color w:val="222222"/>
                <w:sz w:val="16"/>
                <w:szCs w:val="16"/>
                <w:shd w:val="clear" w:color="auto" w:fill="FFFFFF"/>
              </w:rPr>
            </w:rPrChange>
          </w:rPr>
          <w:t xml:space="preserve">Windows </w:t>
        </w:r>
        <w:r w:rsidR="00CB2E5D">
          <w:rPr>
            <w:color w:val="585858"/>
          </w:rPr>
          <w:t xml:space="preserve">and MS Office </w:t>
        </w:r>
        <w:r w:rsidRPr="004A0D76">
          <w:rPr>
            <w:color w:val="585858"/>
            <w:rPrChange w:id="31" w:author="SAMEER MJ" w:date="2018-04-26T13:56:00Z">
              <w:rPr>
                <w:rFonts w:ascii="Arial" w:hAnsi="Arial" w:cs="Arial"/>
                <w:color w:val="222222"/>
                <w:sz w:val="16"/>
                <w:szCs w:val="16"/>
                <w:shd w:val="clear" w:color="auto" w:fill="FFFFFF"/>
              </w:rPr>
            </w:rPrChange>
          </w:rPr>
          <w:t>update issue in some system</w:t>
        </w:r>
      </w:ins>
      <w:ins w:id="32" w:author="SAMEER MJ" w:date="2018-04-26T13:57:00Z">
        <w:r w:rsidR="00CB2E5D">
          <w:rPr>
            <w:color w:val="585858"/>
          </w:rPr>
          <w:t xml:space="preserve"> </w:t>
        </w:r>
      </w:ins>
      <w:ins w:id="33" w:author="SAMEER MJ" w:date="2018-04-26T13:59:00Z">
        <w:r w:rsidR="00CB2E5D">
          <w:rPr>
            <w:color w:val="585858"/>
          </w:rPr>
          <w:t>at</w:t>
        </w:r>
      </w:ins>
      <w:ins w:id="34" w:author="SAMEER MJ" w:date="2018-04-26T13:57:00Z">
        <w:r w:rsidR="00CB2E5D">
          <w:rPr>
            <w:color w:val="585858"/>
          </w:rPr>
          <w:t xml:space="preserve"> Trivandrum.</w:t>
        </w:r>
      </w:ins>
    </w:p>
    <w:p w:rsidR="00CB2E5D" w:rsidRPr="00EB5FFF" w:rsidRDefault="00CB2E5D" w:rsidP="00EB5FFF">
      <w:pPr>
        <w:pStyle w:val="BodyText"/>
        <w:numPr>
          <w:ilvl w:val="0"/>
          <w:numId w:val="15"/>
        </w:numPr>
        <w:spacing w:before="56"/>
        <w:ind w:right="338"/>
        <w:rPr>
          <w:color w:val="585858"/>
        </w:rPr>
      </w:pPr>
      <w:ins w:id="35" w:author="SAMEER MJ" w:date="2018-04-26T13:58:00Z">
        <w:r>
          <w:rPr>
            <w:color w:val="585858"/>
          </w:rPr>
          <w:t xml:space="preserve"> </w:t>
        </w:r>
        <w:r w:rsidR="004A0D76" w:rsidRPr="004A0D76">
          <w:rPr>
            <w:color w:val="585858"/>
            <w:rPrChange w:id="36" w:author="SAMEER MJ" w:date="2018-04-26T13:58:00Z">
              <w:rPr>
                <w:rFonts w:ascii="Arial" w:hAnsi="Arial" w:cs="Arial"/>
                <w:color w:val="222222"/>
                <w:sz w:val="16"/>
                <w:szCs w:val="16"/>
                <w:shd w:val="clear" w:color="auto" w:fill="FFFFFF"/>
              </w:rPr>
            </w:rPrChange>
          </w:rPr>
          <w:t xml:space="preserve">UPS issues in some systems </w:t>
        </w:r>
        <w:r>
          <w:rPr>
            <w:color w:val="585858"/>
          </w:rPr>
          <w:t>at Cochin branch</w:t>
        </w:r>
      </w:ins>
    </w:p>
    <w:p w:rsidR="0097657B" w:rsidRDefault="0097657B">
      <w:pPr>
        <w:spacing w:before="3"/>
        <w:rPr>
          <w:rFonts w:ascii="Calibri" w:eastAsia="Calibri" w:hAnsi="Calibri" w:cs="Calibri"/>
          <w:b/>
          <w:bCs/>
          <w:sz w:val="20"/>
          <w:szCs w:val="20"/>
        </w:rPr>
      </w:pPr>
    </w:p>
    <w:p w:rsidR="009837DA" w:rsidRDefault="009837DA">
      <w:pPr>
        <w:rPr>
          <w:rFonts w:ascii="Calibri" w:eastAsia="Calibri" w:hAnsi="Calibri" w:cs="Calibri"/>
        </w:rPr>
      </w:pPr>
    </w:p>
    <w:p w:rsidR="007C1493" w:rsidRDefault="007C1493" w:rsidP="007C1493">
      <w:pPr>
        <w:pStyle w:val="Heading2"/>
        <w:rPr>
          <w:color w:val="585858"/>
          <w:spacing w:val="-1"/>
        </w:rPr>
      </w:pPr>
      <w:r>
        <w:rPr>
          <w:color w:val="585858"/>
          <w:spacing w:val="-1"/>
        </w:rPr>
        <w:t>File Access</w:t>
      </w:r>
    </w:p>
    <w:p w:rsidR="007C1493" w:rsidRPr="000D111A" w:rsidRDefault="0091408E" w:rsidP="007C1493">
      <w:pPr>
        <w:pStyle w:val="BodyText"/>
        <w:numPr>
          <w:ilvl w:val="0"/>
          <w:numId w:val="17"/>
        </w:numPr>
        <w:spacing w:before="56"/>
        <w:ind w:right="338"/>
        <w:rPr>
          <w:ins w:id="37" w:author="SAMEER MJ" w:date="2018-04-26T13:52:00Z"/>
          <w:color w:val="FF0000"/>
        </w:rPr>
      </w:pPr>
      <w:r w:rsidRPr="000D111A">
        <w:rPr>
          <w:color w:val="FF0000"/>
        </w:rPr>
        <w:t>Presently the employees can access/</w:t>
      </w:r>
      <w:r w:rsidR="007C1493" w:rsidRPr="000D111A">
        <w:rPr>
          <w:color w:val="FF0000"/>
        </w:rPr>
        <w:t>copy</w:t>
      </w:r>
      <w:r w:rsidRPr="000D111A">
        <w:rPr>
          <w:color w:val="FF0000"/>
        </w:rPr>
        <w:t xml:space="preserve"> audio files as well as documents</w:t>
      </w:r>
      <w:del w:id="38" w:author="SAMEER MJ" w:date="2018-04-26T13:52:00Z">
        <w:r w:rsidRPr="000D111A" w:rsidDel="000D111A">
          <w:rPr>
            <w:color w:val="FF0000"/>
          </w:rPr>
          <w:delText>.</w:delText>
        </w:r>
      </w:del>
      <w:r w:rsidRPr="000D111A">
        <w:rPr>
          <w:color w:val="FF0000"/>
        </w:rPr>
        <w:t xml:space="preserve"> </w:t>
      </w:r>
      <w:ins w:id="39" w:author="SAMEER MJ" w:date="2018-04-26T13:52:00Z">
        <w:r w:rsidR="004A0D76" w:rsidRPr="004A0D76">
          <w:rPr>
            <w:color w:val="FF0000"/>
            <w:rPrChange w:id="40" w:author="SAMEER MJ" w:date="2018-04-26T13:53:00Z">
              <w:rPr>
                <w:color w:val="FF0000"/>
                <w:highlight w:val="yellow"/>
              </w:rPr>
            </w:rPrChange>
          </w:rPr>
          <w:t>to their local system in the office.  Though these cannot be transferred through any electronic medium, for better security management</w:t>
        </w:r>
        <w:r w:rsidR="000D111A" w:rsidRPr="000D111A">
          <w:rPr>
            <w:color w:val="FF0000"/>
          </w:rPr>
          <w:t xml:space="preserve"> </w:t>
        </w:r>
      </w:ins>
      <w:r w:rsidRPr="000D111A">
        <w:rPr>
          <w:color w:val="FF0000"/>
        </w:rPr>
        <w:t xml:space="preserve">Even they can send it to personal ID’s. We recommend a control point by </w:t>
      </w:r>
      <w:r w:rsidR="007C1493" w:rsidRPr="000D111A">
        <w:rPr>
          <w:color w:val="FF0000"/>
        </w:rPr>
        <w:t>restrict</w:t>
      </w:r>
      <w:r w:rsidRPr="000D111A">
        <w:rPr>
          <w:color w:val="FF0000"/>
        </w:rPr>
        <w:t xml:space="preserve">ing this by the </w:t>
      </w:r>
      <w:r w:rsidR="007C1493" w:rsidRPr="000D111A">
        <w:rPr>
          <w:color w:val="FF0000"/>
        </w:rPr>
        <w:t>implement</w:t>
      </w:r>
      <w:r w:rsidRPr="000D111A">
        <w:rPr>
          <w:color w:val="FF0000"/>
        </w:rPr>
        <w:t xml:space="preserve">ation of </w:t>
      </w:r>
      <w:r w:rsidR="00145236" w:rsidRPr="000D111A">
        <w:rPr>
          <w:color w:val="FF0000"/>
        </w:rPr>
        <w:t>software</w:t>
      </w:r>
      <w:r w:rsidR="007C1493" w:rsidRPr="000D111A">
        <w:rPr>
          <w:color w:val="FF0000"/>
        </w:rPr>
        <w:t xml:space="preserve"> </w:t>
      </w:r>
      <w:r w:rsidRPr="000D111A">
        <w:rPr>
          <w:color w:val="FF0000"/>
        </w:rPr>
        <w:t xml:space="preserve">so that the files can </w:t>
      </w:r>
      <w:r w:rsidR="007C1493" w:rsidRPr="000D111A">
        <w:rPr>
          <w:color w:val="FF0000"/>
        </w:rPr>
        <w:t>only access via software</w:t>
      </w:r>
      <w:del w:id="41" w:author="SAMEER MJ" w:date="2018-04-26T13:52:00Z">
        <w:r w:rsidRPr="000D111A" w:rsidDel="000D111A">
          <w:rPr>
            <w:color w:val="FF0000"/>
          </w:rPr>
          <w:delText>.</w:delText>
        </w:r>
      </w:del>
      <w:ins w:id="42" w:author="SAMEER MJ" w:date="2018-04-26T13:52:00Z">
        <w:r w:rsidR="000D111A" w:rsidRPr="000D111A">
          <w:rPr>
            <w:color w:val="FF0000"/>
          </w:rPr>
          <w:t>.</w:t>
        </w:r>
      </w:ins>
    </w:p>
    <w:p w:rsidR="000D111A" w:rsidRPr="000D111A" w:rsidRDefault="004A0D76" w:rsidP="007C1493">
      <w:pPr>
        <w:pStyle w:val="BodyText"/>
        <w:numPr>
          <w:ilvl w:val="0"/>
          <w:numId w:val="17"/>
        </w:numPr>
        <w:spacing w:before="56"/>
        <w:ind w:right="338"/>
        <w:rPr>
          <w:ins w:id="43" w:author="SAMEER MJ" w:date="2018-04-26T13:52:00Z"/>
          <w:color w:val="FF0000"/>
        </w:rPr>
      </w:pPr>
      <w:ins w:id="44" w:author="SAMEER MJ" w:date="2018-04-26T13:53:00Z">
        <w:r w:rsidRPr="004A0D76">
          <w:rPr>
            <w:color w:val="585858"/>
            <w:rPrChange w:id="45" w:author="SAMEER MJ" w:date="2018-04-26T13:53:00Z">
              <w:rPr>
                <w:color w:val="585858"/>
                <w:highlight w:val="yellow"/>
              </w:rPr>
            </w:rPrChange>
          </w:rPr>
          <w:t>In Coimbatore office, we have observed that there were two systems outside of domain.  Though these have no direct access to the local server manage Medical Transcription records, as these being connected to intranet, recommend to either move out of LAN or to manage it through secured domain.</w:t>
        </w:r>
      </w:ins>
    </w:p>
    <w:p w:rsidR="000D111A" w:rsidRPr="00436F80" w:rsidRDefault="000D111A" w:rsidP="000D111A">
      <w:pPr>
        <w:pStyle w:val="BodyText"/>
        <w:spacing w:before="56"/>
        <w:ind w:left="0" w:right="338"/>
        <w:rPr>
          <w:color w:val="FF0000"/>
        </w:rPr>
        <w:sectPr w:rsidR="000D111A" w:rsidRPr="00436F80">
          <w:pgSz w:w="12240" w:h="15840"/>
          <w:pgMar w:top="1440" w:right="1240" w:bottom="920" w:left="1280" w:header="720" w:footer="723" w:gutter="0"/>
          <w:cols w:space="720"/>
        </w:sectPr>
      </w:pPr>
    </w:p>
    <w:p w:rsidR="009837DA" w:rsidRDefault="009837DA">
      <w:pPr>
        <w:spacing w:before="5"/>
        <w:rPr>
          <w:rFonts w:ascii="Calibri" w:eastAsia="Calibri" w:hAnsi="Calibri" w:cs="Calibri"/>
          <w:b/>
          <w:bCs/>
          <w:sz w:val="18"/>
          <w:szCs w:val="18"/>
        </w:rPr>
      </w:pPr>
    </w:p>
    <w:p w:rsidR="009837DA" w:rsidRDefault="0097657B">
      <w:pPr>
        <w:pStyle w:val="Heading1"/>
        <w:numPr>
          <w:ilvl w:val="0"/>
          <w:numId w:val="5"/>
        </w:numPr>
        <w:tabs>
          <w:tab w:val="left" w:pos="323"/>
          <w:tab w:val="left" w:pos="9618"/>
        </w:tabs>
        <w:ind w:left="322"/>
        <w:rPr>
          <w:b w:val="0"/>
          <w:bCs w:val="0"/>
        </w:rPr>
      </w:pPr>
      <w:bookmarkStart w:id="46" w:name="_bookmark5"/>
      <w:bookmarkEnd w:id="46"/>
      <w:r>
        <w:rPr>
          <w:highlight w:val="lightGray"/>
        </w:rPr>
        <w:t xml:space="preserve">- </w:t>
      </w:r>
      <w:r>
        <w:rPr>
          <w:spacing w:val="2"/>
          <w:highlight w:val="lightGray"/>
        </w:rPr>
        <w:t>Users</w:t>
      </w:r>
      <w:r>
        <w:rPr>
          <w:w w:val="99"/>
          <w:highlight w:val="lightGray"/>
        </w:rPr>
        <w:t xml:space="preserve"> </w:t>
      </w:r>
      <w:r>
        <w:rPr>
          <w:highlight w:val="lightGray"/>
        </w:rPr>
        <w:tab/>
      </w:r>
    </w:p>
    <w:p w:rsidR="009837DA" w:rsidRDefault="009837DA">
      <w:pPr>
        <w:rPr>
          <w:rFonts w:ascii="Calibri" w:eastAsia="Calibri" w:hAnsi="Calibri" w:cs="Calibri"/>
          <w:b/>
          <w:bCs/>
          <w:sz w:val="20"/>
          <w:szCs w:val="20"/>
        </w:rPr>
      </w:pPr>
    </w:p>
    <w:p w:rsidR="009837DA" w:rsidRDefault="009837DA">
      <w:pPr>
        <w:spacing w:before="7"/>
        <w:rPr>
          <w:rFonts w:ascii="Calibri" w:eastAsia="Calibri" w:hAnsi="Calibri" w:cs="Calibri"/>
          <w:b/>
          <w:bCs/>
          <w:sz w:val="16"/>
          <w:szCs w:val="16"/>
        </w:rPr>
      </w:pPr>
    </w:p>
    <w:p w:rsidR="009837DA" w:rsidRDefault="0097657B">
      <w:pPr>
        <w:tabs>
          <w:tab w:val="left" w:pos="9591"/>
        </w:tabs>
        <w:ind w:left="131"/>
        <w:rPr>
          <w:rFonts w:ascii="Calibri" w:eastAsia="Calibri" w:hAnsi="Calibri" w:cs="Calibri"/>
          <w:sz w:val="20"/>
          <w:szCs w:val="20"/>
        </w:rPr>
      </w:pPr>
      <w:bookmarkStart w:id="47" w:name="_bookmark6"/>
      <w:bookmarkEnd w:id="47"/>
      <w:r>
        <w:rPr>
          <w:rFonts w:ascii="Calibri"/>
          <w:b/>
          <w:spacing w:val="-17"/>
          <w:w w:val="99"/>
          <w:sz w:val="20"/>
          <w:highlight w:val="lightGray"/>
        </w:rPr>
        <w:t xml:space="preserve"> </w:t>
      </w:r>
      <w:r>
        <w:rPr>
          <w:rFonts w:ascii="Calibri"/>
          <w:b/>
          <w:spacing w:val="4"/>
          <w:sz w:val="20"/>
          <w:highlight w:val="lightGray"/>
        </w:rPr>
        <w:t>4.1</w:t>
      </w:r>
      <w:r>
        <w:rPr>
          <w:rFonts w:ascii="Calibri"/>
          <w:b/>
          <w:spacing w:val="1"/>
          <w:sz w:val="20"/>
          <w:highlight w:val="lightGray"/>
        </w:rPr>
        <w:t xml:space="preserve"> </w:t>
      </w:r>
      <w:r>
        <w:rPr>
          <w:rFonts w:ascii="Calibri"/>
          <w:b/>
          <w:sz w:val="20"/>
          <w:highlight w:val="lightGray"/>
        </w:rPr>
        <w:t>-</w:t>
      </w:r>
      <w:r>
        <w:rPr>
          <w:rFonts w:ascii="Calibri"/>
          <w:b/>
          <w:spacing w:val="2"/>
          <w:sz w:val="20"/>
          <w:highlight w:val="lightGray"/>
        </w:rPr>
        <w:t xml:space="preserve"> </w:t>
      </w:r>
      <w:r>
        <w:rPr>
          <w:rFonts w:ascii="Calibri"/>
          <w:b/>
          <w:spacing w:val="4"/>
          <w:sz w:val="20"/>
          <w:highlight w:val="lightGray"/>
        </w:rPr>
        <w:t xml:space="preserve">Information </w:t>
      </w:r>
      <w:r>
        <w:rPr>
          <w:rFonts w:ascii="Calibri"/>
          <w:b/>
          <w:spacing w:val="3"/>
          <w:sz w:val="20"/>
          <w:highlight w:val="lightGray"/>
        </w:rPr>
        <w:t>System</w:t>
      </w:r>
      <w:r>
        <w:rPr>
          <w:rFonts w:ascii="Calibri"/>
          <w:b/>
          <w:spacing w:val="6"/>
          <w:sz w:val="20"/>
          <w:highlight w:val="lightGray"/>
        </w:rPr>
        <w:t xml:space="preserve"> </w:t>
      </w:r>
      <w:r>
        <w:rPr>
          <w:rFonts w:ascii="Calibri"/>
          <w:b/>
          <w:spacing w:val="4"/>
          <w:sz w:val="20"/>
          <w:highlight w:val="lightGray"/>
        </w:rPr>
        <w:t>Activity</w:t>
      </w:r>
      <w:r>
        <w:rPr>
          <w:rFonts w:ascii="Calibri"/>
          <w:b/>
          <w:spacing w:val="3"/>
          <w:sz w:val="20"/>
          <w:highlight w:val="lightGray"/>
        </w:rPr>
        <w:t xml:space="preserve"> Review</w:t>
      </w:r>
      <w:r>
        <w:rPr>
          <w:rFonts w:ascii="Calibri"/>
          <w:b/>
          <w:spacing w:val="4"/>
          <w:sz w:val="20"/>
          <w:highlight w:val="lightGray"/>
        </w:rPr>
        <w:t xml:space="preserve"> </w:t>
      </w:r>
      <w:r>
        <w:rPr>
          <w:rFonts w:ascii="Calibri"/>
          <w:b/>
          <w:sz w:val="20"/>
          <w:highlight w:val="lightGray"/>
        </w:rPr>
        <w:t>/</w:t>
      </w:r>
      <w:r>
        <w:rPr>
          <w:rFonts w:ascii="Calibri"/>
          <w:b/>
          <w:spacing w:val="6"/>
          <w:sz w:val="20"/>
          <w:highlight w:val="lightGray"/>
        </w:rPr>
        <w:t xml:space="preserve"> </w:t>
      </w:r>
      <w:r>
        <w:rPr>
          <w:rFonts w:ascii="Calibri"/>
          <w:b/>
          <w:spacing w:val="3"/>
          <w:sz w:val="20"/>
          <w:highlight w:val="lightGray"/>
        </w:rPr>
        <w:t>Unique</w:t>
      </w:r>
      <w:r>
        <w:rPr>
          <w:rFonts w:ascii="Calibri"/>
          <w:b/>
          <w:spacing w:val="4"/>
          <w:sz w:val="20"/>
          <w:highlight w:val="lightGray"/>
        </w:rPr>
        <w:t xml:space="preserve"> </w:t>
      </w:r>
      <w:r>
        <w:rPr>
          <w:rFonts w:ascii="Calibri"/>
          <w:b/>
          <w:spacing w:val="3"/>
          <w:sz w:val="20"/>
          <w:highlight w:val="lightGray"/>
        </w:rPr>
        <w:t>User</w:t>
      </w:r>
      <w:r>
        <w:rPr>
          <w:rFonts w:ascii="Calibri"/>
          <w:b/>
          <w:spacing w:val="6"/>
          <w:sz w:val="20"/>
          <w:highlight w:val="lightGray"/>
        </w:rPr>
        <w:t xml:space="preserve"> </w:t>
      </w:r>
      <w:r>
        <w:rPr>
          <w:rFonts w:ascii="Calibri"/>
          <w:b/>
          <w:spacing w:val="4"/>
          <w:sz w:val="20"/>
          <w:highlight w:val="lightGray"/>
        </w:rPr>
        <w:t>Identification</w:t>
      </w:r>
      <w:r>
        <w:rPr>
          <w:rFonts w:ascii="Calibri"/>
          <w:b/>
          <w:w w:val="99"/>
          <w:sz w:val="20"/>
          <w:highlight w:val="lightGray"/>
        </w:rPr>
        <w:t xml:space="preserve"> </w:t>
      </w:r>
      <w:r>
        <w:rPr>
          <w:rFonts w:ascii="Calibri"/>
          <w:b/>
          <w:sz w:val="20"/>
          <w:highlight w:val="lightGray"/>
        </w:rPr>
        <w:tab/>
      </w:r>
    </w:p>
    <w:p w:rsidR="009837DA" w:rsidRDefault="009837DA">
      <w:pPr>
        <w:rPr>
          <w:rFonts w:ascii="Calibri" w:eastAsia="Calibri" w:hAnsi="Calibri" w:cs="Calibri"/>
          <w:b/>
          <w:bCs/>
          <w:sz w:val="20"/>
          <w:szCs w:val="20"/>
        </w:rPr>
      </w:pPr>
    </w:p>
    <w:p w:rsidR="009837DA" w:rsidRDefault="009837DA">
      <w:pPr>
        <w:spacing w:before="5"/>
        <w:rPr>
          <w:rFonts w:ascii="Calibri" w:eastAsia="Calibri" w:hAnsi="Calibri" w:cs="Calibri"/>
          <w:b/>
          <w:bCs/>
          <w:sz w:val="16"/>
          <w:szCs w:val="16"/>
        </w:rPr>
      </w:pPr>
    </w:p>
    <w:p w:rsidR="009837DA" w:rsidRPr="007416FF" w:rsidRDefault="007416FF" w:rsidP="007416FF">
      <w:pPr>
        <w:pStyle w:val="BodyText"/>
        <w:numPr>
          <w:ilvl w:val="0"/>
          <w:numId w:val="14"/>
        </w:numPr>
        <w:spacing w:before="56"/>
      </w:pPr>
      <w:r>
        <w:rPr>
          <w:color w:val="585858"/>
        </w:rPr>
        <w:t xml:space="preserve">Here </w:t>
      </w:r>
      <w:r w:rsidR="0097657B">
        <w:rPr>
          <w:color w:val="585858"/>
          <w:spacing w:val="-1"/>
        </w:rPr>
        <w:t>employ</w:t>
      </w:r>
      <w:r w:rsidR="0097657B">
        <w:rPr>
          <w:color w:val="585858"/>
          <w:spacing w:val="-2"/>
        </w:rPr>
        <w:t xml:space="preserve"> use</w:t>
      </w:r>
      <w:r w:rsidR="00EE6EBE">
        <w:rPr>
          <w:color w:val="585858"/>
          <w:spacing w:val="-2"/>
        </w:rPr>
        <w:t>s</w:t>
      </w:r>
      <w:r w:rsidR="0097657B">
        <w:rPr>
          <w:color w:val="585858"/>
          <w:spacing w:val="-2"/>
        </w:rPr>
        <w:t xml:space="preserve"> </w:t>
      </w:r>
      <w:r w:rsidR="0097657B">
        <w:rPr>
          <w:color w:val="585858"/>
          <w:spacing w:val="-1"/>
        </w:rPr>
        <w:t>Windows</w:t>
      </w:r>
      <w:r w:rsidR="0097657B">
        <w:rPr>
          <w:color w:val="585858"/>
          <w:spacing w:val="1"/>
        </w:rPr>
        <w:t xml:space="preserve"> </w:t>
      </w:r>
      <w:r w:rsidR="0097657B">
        <w:rPr>
          <w:color w:val="585858"/>
          <w:spacing w:val="-1"/>
        </w:rPr>
        <w:t>Authenticated</w:t>
      </w:r>
      <w:r w:rsidR="0097657B">
        <w:rPr>
          <w:color w:val="585858"/>
        </w:rPr>
        <w:t xml:space="preserve"> </w:t>
      </w:r>
      <w:r w:rsidR="0097657B">
        <w:rPr>
          <w:color w:val="585858"/>
          <w:spacing w:val="-1"/>
        </w:rPr>
        <w:t>users</w:t>
      </w:r>
      <w:r w:rsidR="0097657B">
        <w:rPr>
          <w:color w:val="585858"/>
          <w:spacing w:val="-5"/>
        </w:rPr>
        <w:t xml:space="preserve"> </w:t>
      </w:r>
      <w:r w:rsidR="0097657B">
        <w:rPr>
          <w:color w:val="585858"/>
        </w:rPr>
        <w:t>as a</w:t>
      </w:r>
      <w:r w:rsidR="0097657B">
        <w:rPr>
          <w:color w:val="585858"/>
          <w:spacing w:val="-2"/>
        </w:rPr>
        <w:t xml:space="preserve"> </w:t>
      </w:r>
      <w:r w:rsidR="0097657B">
        <w:rPr>
          <w:color w:val="585858"/>
        </w:rPr>
        <w:t>means</w:t>
      </w:r>
      <w:r w:rsidR="0097657B">
        <w:rPr>
          <w:color w:val="585858"/>
          <w:spacing w:val="-1"/>
        </w:rPr>
        <w:t xml:space="preserve"> for</w:t>
      </w:r>
      <w:r w:rsidR="0097657B">
        <w:rPr>
          <w:color w:val="585858"/>
        </w:rPr>
        <w:t xml:space="preserve"> </w:t>
      </w:r>
      <w:r w:rsidR="0097657B">
        <w:rPr>
          <w:color w:val="585858"/>
          <w:spacing w:val="-1"/>
        </w:rPr>
        <w:t>unique</w:t>
      </w:r>
      <w:r w:rsidR="0097657B">
        <w:rPr>
          <w:color w:val="585858"/>
        </w:rPr>
        <w:t xml:space="preserve"> </w:t>
      </w:r>
      <w:r w:rsidR="0097657B">
        <w:rPr>
          <w:color w:val="585858"/>
          <w:spacing w:val="-1"/>
        </w:rPr>
        <w:t>user</w:t>
      </w:r>
      <w:r w:rsidR="0097657B">
        <w:rPr>
          <w:color w:val="585858"/>
          <w:spacing w:val="-2"/>
        </w:rPr>
        <w:t xml:space="preserve"> </w:t>
      </w:r>
      <w:r w:rsidR="0097657B">
        <w:rPr>
          <w:color w:val="585858"/>
          <w:spacing w:val="-1"/>
        </w:rPr>
        <w:t>identification.</w:t>
      </w:r>
    </w:p>
    <w:p w:rsidR="009837DA" w:rsidRDefault="0097657B" w:rsidP="007416FF">
      <w:pPr>
        <w:pStyle w:val="ListParagraph"/>
        <w:numPr>
          <w:ilvl w:val="0"/>
          <w:numId w:val="14"/>
        </w:numPr>
        <w:spacing w:line="239" w:lineRule="auto"/>
        <w:ind w:right="241"/>
        <w:rPr>
          <w:rFonts w:ascii="Calibri"/>
          <w:color w:val="585858"/>
          <w:spacing w:val="-2"/>
        </w:rPr>
      </w:pPr>
      <w:r w:rsidRPr="007416FF">
        <w:rPr>
          <w:rFonts w:ascii="Calibri"/>
          <w:color w:val="585858"/>
        </w:rPr>
        <w:t xml:space="preserve">As </w:t>
      </w:r>
      <w:r w:rsidRPr="007416FF">
        <w:rPr>
          <w:rFonts w:ascii="Calibri"/>
          <w:color w:val="585858"/>
          <w:spacing w:val="-1"/>
        </w:rPr>
        <w:t>part</w:t>
      </w:r>
      <w:r w:rsidRPr="007416FF">
        <w:rPr>
          <w:rFonts w:ascii="Calibri"/>
          <w:color w:val="585858"/>
          <w:spacing w:val="-2"/>
        </w:rPr>
        <w:t xml:space="preserve"> </w:t>
      </w:r>
      <w:r w:rsidRPr="007416FF">
        <w:rPr>
          <w:rFonts w:ascii="Calibri"/>
          <w:color w:val="585858"/>
        </w:rPr>
        <w:t xml:space="preserve">our </w:t>
      </w:r>
      <w:r w:rsidRPr="007416FF">
        <w:rPr>
          <w:rFonts w:ascii="Calibri"/>
          <w:color w:val="585858"/>
          <w:spacing w:val="-1"/>
        </w:rPr>
        <w:t>regular review</w:t>
      </w:r>
      <w:r w:rsidRPr="007416FF">
        <w:rPr>
          <w:rFonts w:ascii="Calibri"/>
          <w:color w:val="585858"/>
          <w:spacing w:val="-2"/>
        </w:rPr>
        <w:t xml:space="preserve"> </w:t>
      </w:r>
      <w:r w:rsidRPr="007416FF">
        <w:rPr>
          <w:rFonts w:ascii="Calibri"/>
          <w:color w:val="585858"/>
        </w:rPr>
        <w:t xml:space="preserve">of </w:t>
      </w:r>
      <w:r w:rsidRPr="007416FF">
        <w:rPr>
          <w:rFonts w:ascii="Calibri"/>
          <w:color w:val="585858"/>
          <w:spacing w:val="-1"/>
        </w:rPr>
        <w:t>system activity,</w:t>
      </w:r>
      <w:r w:rsidRPr="007416FF">
        <w:rPr>
          <w:rFonts w:ascii="Calibri"/>
          <w:color w:val="585858"/>
        </w:rPr>
        <w:t xml:space="preserve"> </w:t>
      </w:r>
      <w:r w:rsidRPr="007416FF">
        <w:rPr>
          <w:rFonts w:ascii="Calibri"/>
          <w:color w:val="585858"/>
          <w:spacing w:val="-1"/>
        </w:rPr>
        <w:t>we</w:t>
      </w:r>
      <w:r w:rsidRPr="007416FF">
        <w:rPr>
          <w:rFonts w:ascii="Calibri"/>
          <w:color w:val="585858"/>
          <w:spacing w:val="-2"/>
        </w:rPr>
        <w:t xml:space="preserve"> </w:t>
      </w:r>
      <w:r w:rsidRPr="007416FF">
        <w:rPr>
          <w:rFonts w:ascii="Calibri"/>
          <w:color w:val="585858"/>
          <w:spacing w:val="-1"/>
        </w:rPr>
        <w:t>validate</w:t>
      </w:r>
      <w:r w:rsidRPr="007416FF">
        <w:rPr>
          <w:rFonts w:ascii="Calibri"/>
          <w:color w:val="585858"/>
        </w:rPr>
        <w:t xml:space="preserve"> </w:t>
      </w:r>
      <w:r w:rsidRPr="007416FF">
        <w:rPr>
          <w:rFonts w:ascii="Calibri"/>
          <w:color w:val="585858"/>
          <w:spacing w:val="-2"/>
        </w:rPr>
        <w:t>the</w:t>
      </w:r>
      <w:r w:rsidRPr="007416FF">
        <w:rPr>
          <w:rFonts w:ascii="Calibri"/>
          <w:color w:val="585858"/>
        </w:rPr>
        <w:t xml:space="preserve"> </w:t>
      </w:r>
      <w:r w:rsidRPr="007416FF">
        <w:rPr>
          <w:rFonts w:ascii="Calibri"/>
          <w:color w:val="585858"/>
          <w:spacing w:val="-1"/>
        </w:rPr>
        <w:t>list</w:t>
      </w:r>
      <w:r w:rsidRPr="007416FF">
        <w:rPr>
          <w:rFonts w:ascii="Calibri"/>
          <w:color w:val="585858"/>
          <w:spacing w:val="-2"/>
        </w:rPr>
        <w:t xml:space="preserve"> </w:t>
      </w:r>
      <w:r w:rsidRPr="007416FF">
        <w:rPr>
          <w:rFonts w:ascii="Calibri"/>
          <w:color w:val="585858"/>
        </w:rPr>
        <w:t>of</w:t>
      </w:r>
      <w:r w:rsidRPr="007416FF">
        <w:rPr>
          <w:rFonts w:ascii="Calibri"/>
          <w:color w:val="585858"/>
          <w:spacing w:val="-2"/>
        </w:rPr>
        <w:t xml:space="preserve"> </w:t>
      </w:r>
      <w:r w:rsidRPr="007416FF">
        <w:rPr>
          <w:rFonts w:ascii="Calibri"/>
          <w:color w:val="585858"/>
          <w:spacing w:val="-1"/>
        </w:rPr>
        <w:t>current users</w:t>
      </w:r>
      <w:r w:rsidRPr="007416FF">
        <w:rPr>
          <w:rFonts w:ascii="Calibri"/>
          <w:color w:val="585858"/>
          <w:spacing w:val="-3"/>
        </w:rPr>
        <w:t xml:space="preserve"> </w:t>
      </w:r>
      <w:r w:rsidRPr="007416FF">
        <w:rPr>
          <w:rFonts w:ascii="Calibri"/>
          <w:color w:val="585858"/>
        </w:rPr>
        <w:t>and</w:t>
      </w:r>
      <w:r w:rsidRPr="007416FF">
        <w:rPr>
          <w:rFonts w:ascii="Calibri"/>
          <w:color w:val="585858"/>
          <w:spacing w:val="-2"/>
        </w:rPr>
        <w:t xml:space="preserve"> </w:t>
      </w:r>
      <w:r w:rsidRPr="007416FF">
        <w:rPr>
          <w:rFonts w:ascii="Calibri"/>
          <w:color w:val="585858"/>
          <w:spacing w:val="-1"/>
        </w:rPr>
        <w:t>identify</w:t>
      </w:r>
      <w:r w:rsidRPr="007416FF">
        <w:rPr>
          <w:rFonts w:ascii="Calibri"/>
          <w:color w:val="585858"/>
        </w:rPr>
        <w:t xml:space="preserve"> </w:t>
      </w:r>
      <w:r w:rsidRPr="007416FF">
        <w:rPr>
          <w:rFonts w:ascii="Calibri"/>
          <w:color w:val="585858"/>
          <w:spacing w:val="-1"/>
        </w:rPr>
        <w:t>former</w:t>
      </w:r>
      <w:r w:rsidRPr="007416FF">
        <w:rPr>
          <w:rFonts w:ascii="Calibri"/>
          <w:color w:val="585858"/>
          <w:spacing w:val="79"/>
        </w:rPr>
        <w:t xml:space="preserve"> </w:t>
      </w:r>
      <w:r w:rsidRPr="007416FF">
        <w:rPr>
          <w:rFonts w:ascii="Calibri"/>
          <w:color w:val="585858"/>
          <w:spacing w:val="-1"/>
        </w:rPr>
        <w:t>employees</w:t>
      </w:r>
      <w:r w:rsidRPr="007416FF">
        <w:rPr>
          <w:rFonts w:ascii="Calibri"/>
          <w:color w:val="585858"/>
        </w:rPr>
        <w:t xml:space="preserve"> and</w:t>
      </w:r>
      <w:r w:rsidRPr="007416FF">
        <w:rPr>
          <w:rFonts w:ascii="Calibri"/>
          <w:color w:val="585858"/>
          <w:spacing w:val="-4"/>
        </w:rPr>
        <w:t xml:space="preserve"> </w:t>
      </w:r>
      <w:r w:rsidRPr="007416FF">
        <w:rPr>
          <w:rFonts w:ascii="Calibri"/>
          <w:color w:val="585858"/>
          <w:spacing w:val="-1"/>
        </w:rPr>
        <w:t>vendors</w:t>
      </w:r>
      <w:r w:rsidRPr="007416FF">
        <w:rPr>
          <w:rFonts w:ascii="Calibri"/>
          <w:color w:val="585858"/>
          <w:spacing w:val="-2"/>
        </w:rPr>
        <w:t xml:space="preserve"> </w:t>
      </w:r>
      <w:r w:rsidRPr="007416FF">
        <w:rPr>
          <w:rFonts w:ascii="Calibri"/>
          <w:color w:val="585858"/>
        </w:rPr>
        <w:t>who</w:t>
      </w:r>
      <w:r w:rsidRPr="007416FF">
        <w:rPr>
          <w:rFonts w:ascii="Calibri"/>
          <w:color w:val="585858"/>
          <w:spacing w:val="-2"/>
        </w:rPr>
        <w:t xml:space="preserve"> </w:t>
      </w:r>
      <w:r w:rsidRPr="007416FF">
        <w:rPr>
          <w:rFonts w:ascii="Calibri"/>
          <w:color w:val="585858"/>
        </w:rPr>
        <w:t>may</w:t>
      </w:r>
      <w:r w:rsidRPr="007416FF">
        <w:rPr>
          <w:rFonts w:ascii="Calibri"/>
          <w:color w:val="585858"/>
          <w:spacing w:val="-2"/>
        </w:rPr>
        <w:t xml:space="preserve"> </w:t>
      </w:r>
      <w:r w:rsidRPr="007416FF">
        <w:rPr>
          <w:rFonts w:ascii="Calibri"/>
          <w:color w:val="585858"/>
          <w:spacing w:val="-1"/>
        </w:rPr>
        <w:t>still</w:t>
      </w:r>
      <w:r w:rsidRPr="007416FF">
        <w:rPr>
          <w:rFonts w:ascii="Calibri"/>
          <w:color w:val="585858"/>
        </w:rPr>
        <w:t xml:space="preserve"> </w:t>
      </w:r>
      <w:r w:rsidRPr="007416FF">
        <w:rPr>
          <w:rFonts w:ascii="Calibri"/>
          <w:color w:val="585858"/>
          <w:spacing w:val="-2"/>
        </w:rPr>
        <w:t>have</w:t>
      </w:r>
      <w:r w:rsidRPr="007416FF">
        <w:rPr>
          <w:rFonts w:ascii="Calibri"/>
          <w:color w:val="585858"/>
        </w:rPr>
        <w:t xml:space="preserve"> </w:t>
      </w:r>
      <w:r w:rsidRPr="007416FF">
        <w:rPr>
          <w:rFonts w:ascii="Calibri"/>
          <w:color w:val="585858"/>
          <w:spacing w:val="-1"/>
        </w:rPr>
        <w:t>access.</w:t>
      </w:r>
      <w:r w:rsidRPr="007416FF">
        <w:rPr>
          <w:rFonts w:ascii="Calibri"/>
          <w:color w:val="585858"/>
          <w:spacing w:val="49"/>
        </w:rPr>
        <w:t xml:space="preserve"> </w:t>
      </w:r>
      <w:r w:rsidRPr="007416FF">
        <w:rPr>
          <w:rFonts w:ascii="Calibri"/>
          <w:color w:val="585858"/>
          <w:spacing w:val="-1"/>
        </w:rPr>
        <w:t>During</w:t>
      </w:r>
      <w:r w:rsidRPr="007416FF">
        <w:rPr>
          <w:rFonts w:ascii="Calibri"/>
          <w:color w:val="585858"/>
          <w:spacing w:val="-3"/>
        </w:rPr>
        <w:t xml:space="preserve"> </w:t>
      </w:r>
      <w:r w:rsidRPr="007416FF">
        <w:rPr>
          <w:rFonts w:ascii="Calibri"/>
          <w:color w:val="585858"/>
        </w:rPr>
        <w:t xml:space="preserve">the </w:t>
      </w:r>
      <w:r w:rsidRPr="007416FF">
        <w:rPr>
          <w:rFonts w:ascii="Calibri"/>
          <w:color w:val="585858"/>
          <w:spacing w:val="-1"/>
        </w:rPr>
        <w:t>review,</w:t>
      </w:r>
      <w:r w:rsidRPr="007416FF">
        <w:rPr>
          <w:rFonts w:ascii="Calibri"/>
          <w:color w:val="585858"/>
          <w:spacing w:val="1"/>
        </w:rPr>
        <w:t xml:space="preserve"> </w:t>
      </w:r>
      <w:r w:rsidRPr="007416FF">
        <w:rPr>
          <w:rFonts w:ascii="Calibri"/>
          <w:color w:val="585858"/>
          <w:spacing w:val="-1"/>
        </w:rPr>
        <w:t>generic accounts</w:t>
      </w:r>
      <w:r w:rsidRPr="007416FF">
        <w:rPr>
          <w:rFonts w:ascii="Calibri"/>
          <w:color w:val="585858"/>
          <w:spacing w:val="1"/>
        </w:rPr>
        <w:t xml:space="preserve"> </w:t>
      </w:r>
      <w:r w:rsidRPr="007416FF">
        <w:rPr>
          <w:rFonts w:ascii="Calibri"/>
          <w:color w:val="585858"/>
          <w:spacing w:val="-1"/>
        </w:rPr>
        <w:t>logins</w:t>
      </w:r>
      <w:r w:rsidRPr="007416FF">
        <w:rPr>
          <w:rFonts w:ascii="Calibri"/>
          <w:color w:val="585858"/>
        </w:rPr>
        <w:t xml:space="preserve"> </w:t>
      </w:r>
      <w:r w:rsidRPr="007416FF">
        <w:rPr>
          <w:rFonts w:ascii="Calibri"/>
          <w:color w:val="585858"/>
          <w:spacing w:val="-1"/>
        </w:rPr>
        <w:t>are</w:t>
      </w:r>
      <w:r w:rsidRPr="007416FF">
        <w:rPr>
          <w:rFonts w:ascii="Calibri"/>
          <w:color w:val="585858"/>
          <w:spacing w:val="85"/>
        </w:rPr>
        <w:t xml:space="preserve"> </w:t>
      </w:r>
      <w:r w:rsidRPr="007416FF">
        <w:rPr>
          <w:rFonts w:ascii="Calibri"/>
          <w:color w:val="585858"/>
        </w:rPr>
        <w:t xml:space="preserve">also </w:t>
      </w:r>
      <w:r w:rsidRPr="007416FF">
        <w:rPr>
          <w:rFonts w:ascii="Calibri"/>
          <w:color w:val="585858"/>
          <w:spacing w:val="-1"/>
        </w:rPr>
        <w:t>identified</w:t>
      </w:r>
      <w:r w:rsidRPr="007416FF">
        <w:rPr>
          <w:rFonts w:ascii="Calibri"/>
          <w:color w:val="585858"/>
        </w:rPr>
        <w:t xml:space="preserve"> </w:t>
      </w:r>
      <w:r w:rsidRPr="007416FF">
        <w:rPr>
          <w:rFonts w:ascii="Calibri"/>
          <w:color w:val="585858"/>
          <w:spacing w:val="-1"/>
        </w:rPr>
        <w:t>for</w:t>
      </w:r>
      <w:r w:rsidRPr="007416FF">
        <w:rPr>
          <w:rFonts w:ascii="Calibri"/>
          <w:color w:val="585858"/>
        </w:rPr>
        <w:t xml:space="preserve"> </w:t>
      </w:r>
      <w:r w:rsidRPr="007416FF">
        <w:rPr>
          <w:rFonts w:ascii="Calibri"/>
          <w:color w:val="585858"/>
          <w:spacing w:val="-1"/>
        </w:rPr>
        <w:t>further</w:t>
      </w:r>
      <w:r w:rsidRPr="007416FF">
        <w:rPr>
          <w:rFonts w:ascii="Calibri"/>
          <w:color w:val="585858"/>
          <w:spacing w:val="-3"/>
        </w:rPr>
        <w:t xml:space="preserve"> </w:t>
      </w:r>
      <w:r w:rsidRPr="007416FF">
        <w:rPr>
          <w:rFonts w:ascii="Calibri"/>
          <w:color w:val="585858"/>
          <w:spacing w:val="-1"/>
        </w:rPr>
        <w:t>investigation.</w:t>
      </w:r>
      <w:r w:rsidRPr="007416FF">
        <w:rPr>
          <w:rFonts w:ascii="Calibri"/>
          <w:color w:val="585858"/>
          <w:spacing w:val="-2"/>
        </w:rPr>
        <w:t xml:space="preserve"> </w:t>
      </w:r>
    </w:p>
    <w:p w:rsidR="009837DA" w:rsidRPr="00F72B91" w:rsidRDefault="006167B7" w:rsidP="00145236">
      <w:pPr>
        <w:pStyle w:val="ListParagraph"/>
        <w:numPr>
          <w:ilvl w:val="0"/>
          <w:numId w:val="14"/>
        </w:numPr>
        <w:spacing w:line="239" w:lineRule="auto"/>
        <w:ind w:right="241"/>
        <w:rPr>
          <w:rFonts w:ascii="Calibri" w:eastAsia="Calibri" w:hAnsi="Calibri" w:cs="Calibri"/>
          <w:b/>
          <w:bCs/>
          <w:sz w:val="16"/>
          <w:szCs w:val="16"/>
        </w:rPr>
      </w:pPr>
      <w:r w:rsidRPr="00F72B91">
        <w:rPr>
          <w:rFonts w:ascii="Calibri"/>
          <w:color w:val="585858"/>
          <w:spacing w:val="-2"/>
        </w:rPr>
        <w:t xml:space="preserve">During the interaction with different levels of employees, we observed that every individual employee is obliged to sign a </w:t>
      </w:r>
      <w:r w:rsidR="007416FF" w:rsidRPr="00F72B91">
        <w:rPr>
          <w:rFonts w:ascii="Calibri"/>
          <w:color w:val="585858"/>
          <w:spacing w:val="-2"/>
        </w:rPr>
        <w:t xml:space="preserve">legal NDA with </w:t>
      </w:r>
      <w:r w:rsidRPr="00F72B91">
        <w:rPr>
          <w:rFonts w:ascii="Calibri"/>
          <w:color w:val="585858"/>
          <w:spacing w:val="-2"/>
        </w:rPr>
        <w:t>company. Randomly checked few of them</w:t>
      </w:r>
      <w:r w:rsidR="00555673">
        <w:rPr>
          <w:rFonts w:ascii="Calibri"/>
          <w:color w:val="585858"/>
          <w:spacing w:val="-2"/>
        </w:rPr>
        <w:t xml:space="preserve"> as well</w:t>
      </w:r>
      <w:r w:rsidRPr="00F72B91">
        <w:rPr>
          <w:rFonts w:ascii="Calibri"/>
          <w:color w:val="585858"/>
          <w:spacing w:val="-2"/>
        </w:rPr>
        <w:t>.</w:t>
      </w:r>
      <w:bookmarkStart w:id="48" w:name="_bookmark7"/>
      <w:bookmarkStart w:id="49" w:name="_bookmark8"/>
      <w:bookmarkEnd w:id="48"/>
      <w:bookmarkEnd w:id="49"/>
    </w:p>
    <w:p w:rsidR="00F72B91" w:rsidRPr="00F72B91" w:rsidRDefault="00F72B91" w:rsidP="00F72B91">
      <w:pPr>
        <w:pStyle w:val="ListParagraph"/>
        <w:spacing w:before="7" w:line="239" w:lineRule="auto"/>
        <w:ind w:left="520" w:right="241"/>
        <w:rPr>
          <w:rFonts w:ascii="Calibri" w:eastAsia="Calibri" w:hAnsi="Calibri" w:cs="Calibri"/>
          <w:b/>
          <w:bCs/>
          <w:sz w:val="16"/>
          <w:szCs w:val="16"/>
        </w:rPr>
      </w:pPr>
    </w:p>
    <w:p w:rsidR="009837DA" w:rsidRDefault="0097657B" w:rsidP="00841B7B">
      <w:pPr>
        <w:tabs>
          <w:tab w:val="left" w:pos="9591"/>
        </w:tabs>
        <w:spacing w:before="59"/>
        <w:ind w:left="131"/>
        <w:rPr>
          <w:rFonts w:ascii="Calibri" w:eastAsia="Calibri" w:hAnsi="Calibri" w:cs="Calibri"/>
          <w:sz w:val="20"/>
          <w:szCs w:val="20"/>
        </w:rPr>
      </w:pPr>
      <w:bookmarkStart w:id="50" w:name="_bookmark10"/>
      <w:bookmarkEnd w:id="50"/>
      <w:r>
        <w:rPr>
          <w:rFonts w:ascii="Calibri"/>
          <w:b/>
          <w:spacing w:val="-17"/>
          <w:w w:val="99"/>
          <w:sz w:val="20"/>
          <w:highlight w:val="lightGray"/>
        </w:rPr>
        <w:t xml:space="preserve"> </w:t>
      </w:r>
      <w:r>
        <w:rPr>
          <w:rFonts w:ascii="Calibri"/>
          <w:b/>
          <w:spacing w:val="4"/>
          <w:sz w:val="20"/>
          <w:highlight w:val="lightGray"/>
        </w:rPr>
        <w:t>4.</w:t>
      </w:r>
      <w:r w:rsidR="007C1493">
        <w:rPr>
          <w:rFonts w:ascii="Calibri"/>
          <w:b/>
          <w:spacing w:val="4"/>
          <w:sz w:val="20"/>
          <w:highlight w:val="lightGray"/>
        </w:rPr>
        <w:t>2</w:t>
      </w:r>
      <w:r>
        <w:rPr>
          <w:rFonts w:ascii="Calibri"/>
          <w:b/>
          <w:spacing w:val="-1"/>
          <w:sz w:val="20"/>
          <w:highlight w:val="lightGray"/>
        </w:rPr>
        <w:t xml:space="preserve"> </w:t>
      </w:r>
      <w:r>
        <w:rPr>
          <w:rFonts w:ascii="Calibri"/>
          <w:b/>
          <w:sz w:val="20"/>
          <w:highlight w:val="lightGray"/>
        </w:rPr>
        <w:t>-</w:t>
      </w:r>
      <w:r>
        <w:rPr>
          <w:rFonts w:ascii="Calibri"/>
          <w:b/>
          <w:spacing w:val="1"/>
          <w:sz w:val="20"/>
          <w:highlight w:val="lightGray"/>
        </w:rPr>
        <w:t xml:space="preserve"> </w:t>
      </w:r>
      <w:r>
        <w:rPr>
          <w:rFonts w:ascii="Calibri"/>
          <w:b/>
          <w:spacing w:val="4"/>
          <w:sz w:val="20"/>
          <w:highlight w:val="lightGray"/>
        </w:rPr>
        <w:t>Password</w:t>
      </w:r>
      <w:r>
        <w:rPr>
          <w:rFonts w:ascii="Calibri"/>
          <w:b/>
          <w:spacing w:val="2"/>
          <w:sz w:val="20"/>
          <w:highlight w:val="lightGray"/>
        </w:rPr>
        <w:t xml:space="preserve"> </w:t>
      </w:r>
      <w:r>
        <w:rPr>
          <w:rFonts w:ascii="Calibri"/>
          <w:b/>
          <w:spacing w:val="4"/>
          <w:sz w:val="20"/>
          <w:highlight w:val="lightGray"/>
        </w:rPr>
        <w:t>Management</w:t>
      </w:r>
      <w:r>
        <w:rPr>
          <w:rFonts w:ascii="Calibri"/>
          <w:b/>
          <w:w w:val="99"/>
          <w:sz w:val="20"/>
          <w:highlight w:val="lightGray"/>
        </w:rPr>
        <w:t xml:space="preserve"> </w:t>
      </w:r>
      <w:r>
        <w:rPr>
          <w:rFonts w:ascii="Calibri"/>
          <w:b/>
          <w:sz w:val="20"/>
          <w:highlight w:val="lightGray"/>
        </w:rPr>
        <w:tab/>
      </w:r>
    </w:p>
    <w:p w:rsidR="009837DA" w:rsidRDefault="009837DA">
      <w:pPr>
        <w:spacing w:before="4"/>
        <w:rPr>
          <w:rFonts w:ascii="Calibri" w:eastAsia="Calibri" w:hAnsi="Calibri" w:cs="Calibri"/>
          <w:b/>
          <w:bCs/>
          <w:sz w:val="15"/>
          <w:szCs w:val="15"/>
        </w:rPr>
      </w:pPr>
    </w:p>
    <w:p w:rsidR="006167B7" w:rsidRDefault="006167B7">
      <w:pPr>
        <w:pStyle w:val="BodyText"/>
        <w:spacing w:before="56"/>
        <w:ind w:right="346"/>
        <w:rPr>
          <w:color w:val="585858"/>
          <w:spacing w:val="-1"/>
        </w:rPr>
      </w:pPr>
      <w:r>
        <w:rPr>
          <w:color w:val="585858"/>
          <w:spacing w:val="-1"/>
        </w:rPr>
        <w:t>Based on the interaction with managers, we believe p</w:t>
      </w:r>
      <w:r w:rsidR="0097657B">
        <w:rPr>
          <w:color w:val="585858"/>
          <w:spacing w:val="-1"/>
        </w:rPr>
        <w:t>roper</w:t>
      </w:r>
      <w:r w:rsidR="0097657B">
        <w:rPr>
          <w:color w:val="585858"/>
        </w:rPr>
        <w:t xml:space="preserve"> </w:t>
      </w:r>
      <w:r w:rsidR="0097657B">
        <w:rPr>
          <w:color w:val="585858"/>
          <w:spacing w:val="-1"/>
        </w:rPr>
        <w:t>password</w:t>
      </w:r>
      <w:r w:rsidR="0097657B">
        <w:rPr>
          <w:color w:val="585858"/>
          <w:spacing w:val="-3"/>
        </w:rPr>
        <w:t xml:space="preserve"> </w:t>
      </w:r>
      <w:r w:rsidR="0097657B">
        <w:rPr>
          <w:color w:val="585858"/>
          <w:spacing w:val="-1"/>
        </w:rPr>
        <w:t>management</w:t>
      </w:r>
      <w:r w:rsidR="0097657B">
        <w:rPr>
          <w:color w:val="585858"/>
          <w:spacing w:val="-3"/>
        </w:rPr>
        <w:t xml:space="preserve"> </w:t>
      </w:r>
      <w:r>
        <w:rPr>
          <w:color w:val="585858"/>
          <w:spacing w:val="-3"/>
        </w:rPr>
        <w:t xml:space="preserve">followed in the companies </w:t>
      </w:r>
      <w:r w:rsidR="0097657B">
        <w:rPr>
          <w:color w:val="585858"/>
          <w:spacing w:val="-1"/>
        </w:rPr>
        <w:t>for</w:t>
      </w:r>
      <w:r w:rsidR="0097657B">
        <w:rPr>
          <w:color w:val="585858"/>
        </w:rPr>
        <w:t xml:space="preserve"> </w:t>
      </w:r>
      <w:r w:rsidR="0097657B">
        <w:rPr>
          <w:color w:val="585858"/>
          <w:spacing w:val="-1"/>
        </w:rPr>
        <w:t>ensuring</w:t>
      </w:r>
      <w:r w:rsidR="0097657B">
        <w:rPr>
          <w:color w:val="585858"/>
          <w:spacing w:val="-3"/>
        </w:rPr>
        <w:t xml:space="preserve"> </w:t>
      </w:r>
      <w:r w:rsidR="0097657B">
        <w:rPr>
          <w:color w:val="585858"/>
          <w:spacing w:val="-1"/>
        </w:rPr>
        <w:t>the</w:t>
      </w:r>
      <w:r w:rsidR="0097657B">
        <w:rPr>
          <w:color w:val="585858"/>
        </w:rPr>
        <w:t xml:space="preserve"> </w:t>
      </w:r>
      <w:r w:rsidR="0097657B">
        <w:rPr>
          <w:color w:val="585858"/>
          <w:spacing w:val="-1"/>
        </w:rPr>
        <w:t>security</w:t>
      </w:r>
      <w:r w:rsidR="0097657B">
        <w:rPr>
          <w:color w:val="585858"/>
          <w:spacing w:val="-2"/>
        </w:rPr>
        <w:t xml:space="preserve"> </w:t>
      </w:r>
      <w:r w:rsidR="0097657B">
        <w:rPr>
          <w:color w:val="585858"/>
        </w:rPr>
        <w:t xml:space="preserve">of </w:t>
      </w:r>
      <w:r w:rsidR="0097657B">
        <w:rPr>
          <w:color w:val="585858"/>
          <w:spacing w:val="-2"/>
        </w:rPr>
        <w:t>the</w:t>
      </w:r>
      <w:r w:rsidR="0097657B">
        <w:rPr>
          <w:color w:val="585858"/>
        </w:rPr>
        <w:t xml:space="preserve"> </w:t>
      </w:r>
      <w:r w:rsidR="0097657B">
        <w:rPr>
          <w:color w:val="585858"/>
          <w:spacing w:val="-1"/>
        </w:rPr>
        <w:t>network.</w:t>
      </w:r>
      <w:r w:rsidR="0097657B">
        <w:rPr>
          <w:color w:val="585858"/>
          <w:spacing w:val="47"/>
        </w:rPr>
        <w:t xml:space="preserve"> </w:t>
      </w:r>
      <w:r w:rsidR="0097657B">
        <w:rPr>
          <w:color w:val="585858"/>
          <w:spacing w:val="-1"/>
        </w:rPr>
        <w:t>Password complexity</w:t>
      </w:r>
      <w:r w:rsidR="0097657B">
        <w:rPr>
          <w:color w:val="585858"/>
          <w:spacing w:val="61"/>
        </w:rPr>
        <w:t xml:space="preserve"> </w:t>
      </w:r>
      <w:r w:rsidR="0097657B">
        <w:rPr>
          <w:color w:val="585858"/>
          <w:spacing w:val="-1"/>
        </w:rPr>
        <w:t>and expiration policy</w:t>
      </w:r>
      <w:r w:rsidR="0097657B">
        <w:rPr>
          <w:color w:val="585858"/>
        </w:rPr>
        <w:t xml:space="preserve"> </w:t>
      </w:r>
      <w:r w:rsidR="0097657B">
        <w:rPr>
          <w:color w:val="585858"/>
          <w:spacing w:val="-2"/>
        </w:rPr>
        <w:t>should</w:t>
      </w:r>
      <w:r w:rsidR="0097657B">
        <w:rPr>
          <w:color w:val="585858"/>
          <w:spacing w:val="-1"/>
        </w:rPr>
        <w:t xml:space="preserve"> be</w:t>
      </w:r>
      <w:r w:rsidR="0097657B">
        <w:rPr>
          <w:color w:val="585858"/>
        </w:rPr>
        <w:t xml:space="preserve"> </w:t>
      </w:r>
      <w:r w:rsidR="0097657B">
        <w:rPr>
          <w:color w:val="585858"/>
          <w:spacing w:val="-1"/>
        </w:rPr>
        <w:t xml:space="preserve">enabled </w:t>
      </w:r>
      <w:r w:rsidR="0097657B">
        <w:rPr>
          <w:color w:val="585858"/>
        </w:rPr>
        <w:t>and</w:t>
      </w:r>
      <w:r w:rsidR="0097657B">
        <w:rPr>
          <w:color w:val="585858"/>
          <w:spacing w:val="-4"/>
        </w:rPr>
        <w:t xml:space="preserve"> </w:t>
      </w:r>
      <w:r w:rsidR="0097657B">
        <w:rPr>
          <w:color w:val="585858"/>
          <w:spacing w:val="-1"/>
        </w:rPr>
        <w:t>enforced</w:t>
      </w:r>
      <w:r w:rsidR="0097657B">
        <w:rPr>
          <w:color w:val="585858"/>
          <w:spacing w:val="-3"/>
        </w:rPr>
        <w:t xml:space="preserve"> </w:t>
      </w:r>
      <w:r w:rsidR="0097657B">
        <w:rPr>
          <w:color w:val="585858"/>
          <w:spacing w:val="-1"/>
        </w:rPr>
        <w:t>by</w:t>
      </w:r>
      <w:r w:rsidR="0097657B">
        <w:rPr>
          <w:color w:val="585858"/>
        </w:rPr>
        <w:t xml:space="preserve"> Group</w:t>
      </w:r>
      <w:r w:rsidR="0097657B">
        <w:rPr>
          <w:color w:val="585858"/>
          <w:spacing w:val="-3"/>
        </w:rPr>
        <w:t xml:space="preserve"> </w:t>
      </w:r>
      <w:r w:rsidR="0097657B">
        <w:rPr>
          <w:color w:val="585858"/>
          <w:spacing w:val="-1"/>
        </w:rPr>
        <w:t>Policy</w:t>
      </w:r>
      <w:r w:rsidR="0097657B">
        <w:rPr>
          <w:color w:val="585858"/>
          <w:spacing w:val="-2"/>
        </w:rPr>
        <w:t xml:space="preserve"> </w:t>
      </w:r>
      <w:r w:rsidR="0097657B">
        <w:rPr>
          <w:color w:val="585858"/>
          <w:spacing w:val="-1"/>
        </w:rPr>
        <w:t>when</w:t>
      </w:r>
      <w:r w:rsidR="0097657B">
        <w:rPr>
          <w:color w:val="585858"/>
        </w:rPr>
        <w:t xml:space="preserve"> </w:t>
      </w:r>
      <w:r w:rsidR="0097657B">
        <w:rPr>
          <w:color w:val="585858"/>
          <w:spacing w:val="-1"/>
        </w:rPr>
        <w:t>possible</w:t>
      </w:r>
      <w:r>
        <w:rPr>
          <w:color w:val="585858"/>
          <w:spacing w:val="-1"/>
        </w:rPr>
        <w:t>.</w:t>
      </w:r>
    </w:p>
    <w:p w:rsidR="00B50C3F" w:rsidRDefault="00841B7B" w:rsidP="00841B7B">
      <w:pPr>
        <w:pStyle w:val="BodyText"/>
        <w:spacing w:before="56"/>
        <w:ind w:right="346"/>
        <w:rPr>
          <w:color w:val="585858"/>
          <w:spacing w:val="-1"/>
        </w:rPr>
      </w:pPr>
      <w:r>
        <w:rPr>
          <w:color w:val="585858"/>
          <w:spacing w:val="-1"/>
        </w:rPr>
        <w:t xml:space="preserve">Comment: </w:t>
      </w:r>
    </w:p>
    <w:p w:rsidR="00B50C3F" w:rsidRDefault="0097657B" w:rsidP="00B50C3F">
      <w:pPr>
        <w:pStyle w:val="BodyText"/>
        <w:numPr>
          <w:ilvl w:val="0"/>
          <w:numId w:val="20"/>
        </w:numPr>
        <w:spacing w:before="56"/>
        <w:ind w:right="346"/>
        <w:rPr>
          <w:color w:val="585858"/>
          <w:spacing w:val="-1"/>
        </w:rPr>
      </w:pPr>
      <w:r>
        <w:rPr>
          <w:color w:val="585858"/>
          <w:spacing w:val="-1"/>
        </w:rPr>
        <w:t>Except</w:t>
      </w:r>
      <w:r>
        <w:rPr>
          <w:color w:val="585858"/>
          <w:spacing w:val="-3"/>
        </w:rPr>
        <w:t xml:space="preserve"> </w:t>
      </w:r>
      <w:r>
        <w:rPr>
          <w:color w:val="585858"/>
        </w:rPr>
        <w:t>for</w:t>
      </w:r>
      <w:r>
        <w:rPr>
          <w:color w:val="585858"/>
          <w:spacing w:val="-3"/>
        </w:rPr>
        <w:t xml:space="preserve"> </w:t>
      </w:r>
      <w:r>
        <w:rPr>
          <w:color w:val="585858"/>
          <w:spacing w:val="-1"/>
        </w:rPr>
        <w:t>service</w:t>
      </w:r>
      <w:r>
        <w:rPr>
          <w:color w:val="585858"/>
          <w:spacing w:val="-2"/>
        </w:rPr>
        <w:t xml:space="preserve"> </w:t>
      </w:r>
      <w:r>
        <w:rPr>
          <w:color w:val="585858"/>
          <w:spacing w:val="-1"/>
        </w:rPr>
        <w:t>accounts,</w:t>
      </w:r>
      <w:r>
        <w:rPr>
          <w:color w:val="585858"/>
        </w:rPr>
        <w:t xml:space="preserve"> all </w:t>
      </w:r>
      <w:r>
        <w:rPr>
          <w:color w:val="585858"/>
          <w:spacing w:val="-1"/>
        </w:rPr>
        <w:t>passwords</w:t>
      </w:r>
      <w:r>
        <w:rPr>
          <w:color w:val="585858"/>
        </w:rPr>
        <w:t xml:space="preserve"> </w:t>
      </w:r>
      <w:r>
        <w:rPr>
          <w:color w:val="585858"/>
          <w:spacing w:val="-1"/>
        </w:rPr>
        <w:t>for</w:t>
      </w:r>
      <w:r>
        <w:rPr>
          <w:color w:val="585858"/>
        </w:rPr>
        <w:t xml:space="preserve"> </w:t>
      </w:r>
      <w:r>
        <w:rPr>
          <w:color w:val="585858"/>
          <w:spacing w:val="-1"/>
        </w:rPr>
        <w:t>users</w:t>
      </w:r>
      <w:r>
        <w:rPr>
          <w:color w:val="585858"/>
        </w:rPr>
        <w:t xml:space="preserve"> </w:t>
      </w:r>
      <w:r>
        <w:rPr>
          <w:color w:val="585858"/>
          <w:spacing w:val="-1"/>
        </w:rPr>
        <w:t>that</w:t>
      </w:r>
      <w:r>
        <w:rPr>
          <w:color w:val="585858"/>
        </w:rPr>
        <w:t xml:space="preserve"> can</w:t>
      </w:r>
      <w:r>
        <w:rPr>
          <w:color w:val="585858"/>
          <w:spacing w:val="-1"/>
        </w:rPr>
        <w:t xml:space="preserve"> potentially</w:t>
      </w:r>
      <w:r>
        <w:rPr>
          <w:color w:val="585858"/>
        </w:rPr>
        <w:t xml:space="preserve"> </w:t>
      </w:r>
      <w:r>
        <w:rPr>
          <w:color w:val="585858"/>
          <w:spacing w:val="-1"/>
        </w:rPr>
        <w:t xml:space="preserve">log </w:t>
      </w:r>
      <w:r>
        <w:rPr>
          <w:color w:val="585858"/>
        </w:rPr>
        <w:t xml:space="preserve">in </w:t>
      </w:r>
      <w:r>
        <w:rPr>
          <w:color w:val="585858"/>
          <w:spacing w:val="-2"/>
        </w:rPr>
        <w:t>should</w:t>
      </w:r>
      <w:r>
        <w:rPr>
          <w:color w:val="585858"/>
          <w:spacing w:val="-1"/>
        </w:rPr>
        <w:t xml:space="preserve"> be</w:t>
      </w:r>
      <w:r>
        <w:rPr>
          <w:color w:val="585858"/>
        </w:rPr>
        <w:t xml:space="preserve"> </w:t>
      </w:r>
      <w:r>
        <w:rPr>
          <w:color w:val="585858"/>
          <w:spacing w:val="-1"/>
        </w:rPr>
        <w:t>set</w:t>
      </w:r>
      <w:r>
        <w:rPr>
          <w:color w:val="585858"/>
          <w:spacing w:val="-2"/>
        </w:rPr>
        <w:t xml:space="preserve"> </w:t>
      </w:r>
      <w:r>
        <w:rPr>
          <w:color w:val="585858"/>
        </w:rPr>
        <w:t>to</w:t>
      </w:r>
      <w:r>
        <w:rPr>
          <w:color w:val="585858"/>
          <w:spacing w:val="-1"/>
        </w:rPr>
        <w:t xml:space="preserve"> expire</w:t>
      </w:r>
      <w:r>
        <w:rPr>
          <w:color w:val="585858"/>
          <w:spacing w:val="-2"/>
        </w:rPr>
        <w:t xml:space="preserve"> </w:t>
      </w:r>
      <w:r>
        <w:rPr>
          <w:color w:val="585858"/>
        </w:rPr>
        <w:t>on</w:t>
      </w:r>
      <w:r>
        <w:rPr>
          <w:color w:val="585858"/>
          <w:spacing w:val="63"/>
        </w:rPr>
        <w:t xml:space="preserve"> </w:t>
      </w:r>
      <w:r>
        <w:rPr>
          <w:color w:val="585858"/>
        </w:rPr>
        <w:t xml:space="preserve">a </w:t>
      </w:r>
      <w:r>
        <w:rPr>
          <w:color w:val="585858"/>
          <w:spacing w:val="-1"/>
        </w:rPr>
        <w:t>regular basis</w:t>
      </w:r>
      <w:r w:rsidR="00B50C3F">
        <w:rPr>
          <w:color w:val="585858"/>
          <w:spacing w:val="-1"/>
        </w:rPr>
        <w:t xml:space="preserve">. </w:t>
      </w:r>
    </w:p>
    <w:p w:rsidR="00B50C3F" w:rsidRDefault="00B50C3F" w:rsidP="00B50C3F">
      <w:pPr>
        <w:pStyle w:val="BodyText"/>
        <w:numPr>
          <w:ilvl w:val="0"/>
          <w:numId w:val="20"/>
        </w:numPr>
        <w:spacing w:before="56"/>
        <w:ind w:right="346"/>
        <w:rPr>
          <w:color w:val="585858"/>
          <w:spacing w:val="-1"/>
        </w:rPr>
      </w:pPr>
      <w:r>
        <w:rPr>
          <w:color w:val="585858"/>
          <w:spacing w:val="-1"/>
        </w:rPr>
        <w:t xml:space="preserve">Recommending a detailed review on </w:t>
      </w:r>
      <w:r w:rsidRPr="00841B7B">
        <w:rPr>
          <w:color w:val="585858"/>
          <w:spacing w:val="-1"/>
        </w:rPr>
        <w:t>Enforce password history</w:t>
      </w:r>
      <w:r>
        <w:rPr>
          <w:color w:val="585858"/>
          <w:spacing w:val="-1"/>
        </w:rPr>
        <w:t>, Maximum &amp; Minimum password age, password length, Password complexity etc. in policy/settings in all the computers rather than doing a sampling during next time.</w:t>
      </w:r>
    </w:p>
    <w:p w:rsidR="009837DA" w:rsidRPr="00F72B91" w:rsidRDefault="00B50C3F" w:rsidP="00841B7B">
      <w:pPr>
        <w:pStyle w:val="BodyText"/>
        <w:numPr>
          <w:ilvl w:val="0"/>
          <w:numId w:val="20"/>
        </w:numPr>
        <w:spacing w:before="56"/>
        <w:ind w:right="346"/>
        <w:rPr>
          <w:rFonts w:cs="Calibri"/>
        </w:rPr>
      </w:pPr>
      <w:r w:rsidRPr="00F72B91">
        <w:rPr>
          <w:color w:val="585858"/>
          <w:spacing w:val="-1"/>
        </w:rPr>
        <w:t>Proper</w:t>
      </w:r>
      <w:r w:rsidRPr="00F72B91">
        <w:rPr>
          <w:color w:val="585858"/>
        </w:rPr>
        <w:t xml:space="preserve"> </w:t>
      </w:r>
      <w:r w:rsidRPr="00F72B91">
        <w:rPr>
          <w:color w:val="585858"/>
          <w:spacing w:val="-1"/>
        </w:rPr>
        <w:t>account</w:t>
      </w:r>
      <w:r w:rsidRPr="00F72B91">
        <w:rPr>
          <w:color w:val="585858"/>
        </w:rPr>
        <w:t xml:space="preserve"> </w:t>
      </w:r>
      <w:r w:rsidRPr="00F72B91">
        <w:rPr>
          <w:color w:val="585858"/>
          <w:spacing w:val="-1"/>
        </w:rPr>
        <w:t>lockout</w:t>
      </w:r>
      <w:r w:rsidRPr="00F72B91">
        <w:rPr>
          <w:color w:val="585858"/>
          <w:spacing w:val="-2"/>
        </w:rPr>
        <w:t xml:space="preserve"> </w:t>
      </w:r>
      <w:r w:rsidRPr="00F72B91">
        <w:rPr>
          <w:color w:val="585858"/>
          <w:spacing w:val="-1"/>
        </w:rPr>
        <w:t>policy</w:t>
      </w:r>
      <w:r w:rsidRPr="00F72B91">
        <w:rPr>
          <w:color w:val="585858"/>
        </w:rPr>
        <w:t xml:space="preserve"> </w:t>
      </w:r>
      <w:r w:rsidRPr="00F72B91">
        <w:rPr>
          <w:color w:val="585858"/>
          <w:spacing w:val="-1"/>
        </w:rPr>
        <w:t>settings</w:t>
      </w:r>
      <w:r w:rsidRPr="00F72B91">
        <w:rPr>
          <w:color w:val="585858"/>
          <w:spacing w:val="-2"/>
        </w:rPr>
        <w:t xml:space="preserve"> </w:t>
      </w:r>
      <w:r w:rsidRPr="00F72B91">
        <w:rPr>
          <w:color w:val="585858"/>
        </w:rPr>
        <w:t xml:space="preserve">will </w:t>
      </w:r>
      <w:r w:rsidRPr="00F72B91">
        <w:rPr>
          <w:color w:val="585858"/>
          <w:spacing w:val="-1"/>
        </w:rPr>
        <w:t>prevent both</w:t>
      </w:r>
      <w:r w:rsidRPr="00F72B91">
        <w:rPr>
          <w:color w:val="585858"/>
          <w:spacing w:val="2"/>
        </w:rPr>
        <w:t xml:space="preserve"> </w:t>
      </w:r>
      <w:r w:rsidRPr="00F72B91">
        <w:rPr>
          <w:color w:val="585858"/>
          <w:spacing w:val="-1"/>
        </w:rPr>
        <w:t>interactive</w:t>
      </w:r>
      <w:r w:rsidRPr="00F72B91">
        <w:rPr>
          <w:color w:val="585858"/>
          <w:spacing w:val="-2"/>
        </w:rPr>
        <w:t xml:space="preserve"> </w:t>
      </w:r>
      <w:r w:rsidRPr="00F72B91">
        <w:rPr>
          <w:color w:val="585858"/>
          <w:spacing w:val="-1"/>
        </w:rPr>
        <w:t>and automated attempts</w:t>
      </w:r>
      <w:r w:rsidRPr="00F72B91">
        <w:rPr>
          <w:color w:val="585858"/>
          <w:spacing w:val="-2"/>
        </w:rPr>
        <w:t xml:space="preserve"> </w:t>
      </w:r>
      <w:r w:rsidRPr="00F72B91">
        <w:rPr>
          <w:color w:val="585858"/>
        </w:rPr>
        <w:t>to</w:t>
      </w:r>
      <w:r w:rsidRPr="00F72B91">
        <w:rPr>
          <w:color w:val="585858"/>
          <w:spacing w:val="61"/>
        </w:rPr>
        <w:t xml:space="preserve"> </w:t>
      </w:r>
      <w:r w:rsidRPr="00F72B91">
        <w:rPr>
          <w:color w:val="585858"/>
          <w:spacing w:val="-1"/>
        </w:rPr>
        <w:t>compromise</w:t>
      </w:r>
      <w:r w:rsidRPr="00F72B91">
        <w:rPr>
          <w:color w:val="585858"/>
          <w:spacing w:val="-3"/>
        </w:rPr>
        <w:t xml:space="preserve"> </w:t>
      </w:r>
      <w:r w:rsidRPr="00F72B91">
        <w:rPr>
          <w:color w:val="585858"/>
          <w:spacing w:val="-1"/>
        </w:rPr>
        <w:t>passwords.</w:t>
      </w:r>
    </w:p>
    <w:p w:rsidR="009837DA" w:rsidRDefault="009837DA">
      <w:pPr>
        <w:spacing w:before="7"/>
        <w:rPr>
          <w:rFonts w:ascii="Times New Roman" w:eastAsia="Times New Roman" w:hAnsi="Times New Roman" w:cs="Times New Roman"/>
          <w:sz w:val="17"/>
          <w:szCs w:val="17"/>
        </w:rPr>
      </w:pPr>
    </w:p>
    <w:p w:rsidR="009837DA" w:rsidRPr="00841B7B" w:rsidRDefault="0097657B" w:rsidP="00841B7B">
      <w:pPr>
        <w:tabs>
          <w:tab w:val="left" w:pos="9591"/>
        </w:tabs>
        <w:spacing w:before="59"/>
        <w:ind w:left="131"/>
        <w:rPr>
          <w:rFonts w:ascii="Calibri" w:eastAsia="Calibri" w:hAnsi="Calibri" w:cs="Calibri"/>
          <w:sz w:val="20"/>
          <w:szCs w:val="20"/>
        </w:rPr>
      </w:pPr>
      <w:bookmarkStart w:id="51" w:name="_bookmark11"/>
      <w:bookmarkEnd w:id="51"/>
      <w:r>
        <w:rPr>
          <w:rFonts w:ascii="Calibri"/>
          <w:b/>
          <w:spacing w:val="-17"/>
          <w:w w:val="99"/>
          <w:sz w:val="20"/>
          <w:highlight w:val="lightGray"/>
        </w:rPr>
        <w:t xml:space="preserve"> </w:t>
      </w:r>
      <w:r>
        <w:rPr>
          <w:rFonts w:ascii="Calibri"/>
          <w:b/>
          <w:spacing w:val="4"/>
          <w:sz w:val="20"/>
          <w:highlight w:val="lightGray"/>
        </w:rPr>
        <w:t>4.</w:t>
      </w:r>
      <w:r w:rsidR="007C1493">
        <w:rPr>
          <w:rFonts w:ascii="Calibri"/>
          <w:b/>
          <w:spacing w:val="4"/>
          <w:sz w:val="20"/>
          <w:highlight w:val="lightGray"/>
        </w:rPr>
        <w:t>3</w:t>
      </w:r>
      <w:r>
        <w:rPr>
          <w:rFonts w:ascii="Calibri"/>
          <w:b/>
          <w:sz w:val="20"/>
          <w:highlight w:val="lightGray"/>
        </w:rPr>
        <w:t xml:space="preserve"> -</w:t>
      </w:r>
      <w:r>
        <w:rPr>
          <w:rFonts w:ascii="Calibri"/>
          <w:b/>
          <w:spacing w:val="1"/>
          <w:sz w:val="20"/>
          <w:highlight w:val="lightGray"/>
        </w:rPr>
        <w:t xml:space="preserve"> </w:t>
      </w:r>
      <w:r>
        <w:rPr>
          <w:rFonts w:ascii="Calibri"/>
          <w:b/>
          <w:spacing w:val="4"/>
          <w:sz w:val="20"/>
          <w:highlight w:val="lightGray"/>
        </w:rPr>
        <w:t>Administrative</w:t>
      </w:r>
      <w:r>
        <w:rPr>
          <w:rFonts w:ascii="Calibri"/>
          <w:b/>
          <w:spacing w:val="3"/>
          <w:sz w:val="20"/>
          <w:highlight w:val="lightGray"/>
        </w:rPr>
        <w:t xml:space="preserve"> </w:t>
      </w:r>
      <w:r>
        <w:rPr>
          <w:rFonts w:ascii="Calibri"/>
          <w:b/>
          <w:spacing w:val="4"/>
          <w:sz w:val="20"/>
          <w:highlight w:val="lightGray"/>
        </w:rPr>
        <w:t>Access Control</w:t>
      </w:r>
      <w:r>
        <w:rPr>
          <w:rFonts w:ascii="Calibri"/>
          <w:b/>
          <w:w w:val="99"/>
          <w:sz w:val="20"/>
          <w:highlight w:val="lightGray"/>
        </w:rPr>
        <w:t xml:space="preserve"> </w:t>
      </w:r>
      <w:r>
        <w:rPr>
          <w:rFonts w:ascii="Calibri"/>
          <w:b/>
          <w:sz w:val="20"/>
          <w:highlight w:val="lightGray"/>
        </w:rPr>
        <w:tab/>
      </w:r>
    </w:p>
    <w:p w:rsidR="009837DA" w:rsidRDefault="009837DA">
      <w:pPr>
        <w:spacing w:before="5"/>
        <w:rPr>
          <w:rFonts w:ascii="Calibri" w:eastAsia="Calibri" w:hAnsi="Calibri" w:cs="Calibri"/>
          <w:b/>
          <w:bCs/>
          <w:sz w:val="16"/>
          <w:szCs w:val="16"/>
        </w:rPr>
      </w:pPr>
    </w:p>
    <w:p w:rsidR="009837DA" w:rsidRDefault="0097657B">
      <w:pPr>
        <w:pStyle w:val="BodyText"/>
        <w:spacing w:before="57" w:line="239" w:lineRule="auto"/>
        <w:ind w:right="346"/>
      </w:pPr>
      <w:r>
        <w:rPr>
          <w:color w:val="585858"/>
          <w:spacing w:val="-1"/>
        </w:rPr>
        <w:t>Automatic</w:t>
      </w:r>
      <w:r>
        <w:rPr>
          <w:color w:val="585858"/>
        </w:rPr>
        <w:t xml:space="preserve"> </w:t>
      </w:r>
      <w:r>
        <w:rPr>
          <w:color w:val="585858"/>
          <w:spacing w:val="-1"/>
        </w:rPr>
        <w:t>log</w:t>
      </w:r>
      <w:r>
        <w:rPr>
          <w:color w:val="585858"/>
          <w:spacing w:val="-3"/>
        </w:rPr>
        <w:t xml:space="preserve"> </w:t>
      </w:r>
      <w:r>
        <w:rPr>
          <w:color w:val="585858"/>
        </w:rPr>
        <w:t>off</w:t>
      </w:r>
      <w:r>
        <w:rPr>
          <w:color w:val="585858"/>
          <w:spacing w:val="-3"/>
        </w:rPr>
        <w:t xml:space="preserve"> </w:t>
      </w:r>
      <w:r>
        <w:rPr>
          <w:color w:val="585858"/>
        </w:rPr>
        <w:t xml:space="preserve">or </w:t>
      </w:r>
      <w:r>
        <w:rPr>
          <w:color w:val="585858"/>
          <w:spacing w:val="-1"/>
        </w:rPr>
        <w:t>lockout</w:t>
      </w:r>
      <w:r>
        <w:rPr>
          <w:color w:val="585858"/>
        </w:rPr>
        <w:t xml:space="preserve"> is to</w:t>
      </w:r>
      <w:r>
        <w:rPr>
          <w:color w:val="585858"/>
          <w:spacing w:val="-1"/>
        </w:rPr>
        <w:t xml:space="preserve"> be</w:t>
      </w:r>
      <w:r>
        <w:rPr>
          <w:color w:val="585858"/>
        </w:rPr>
        <w:t xml:space="preserve"> </w:t>
      </w:r>
      <w:r>
        <w:rPr>
          <w:color w:val="585858"/>
          <w:spacing w:val="-1"/>
        </w:rPr>
        <w:t>set</w:t>
      </w:r>
      <w:r>
        <w:rPr>
          <w:color w:val="585858"/>
          <w:spacing w:val="-2"/>
        </w:rPr>
        <w:t xml:space="preserve"> </w:t>
      </w:r>
      <w:r>
        <w:rPr>
          <w:color w:val="585858"/>
        </w:rPr>
        <w:t>on</w:t>
      </w:r>
      <w:r>
        <w:rPr>
          <w:color w:val="585858"/>
          <w:spacing w:val="-1"/>
        </w:rPr>
        <w:t xml:space="preserve"> </w:t>
      </w:r>
      <w:r>
        <w:rPr>
          <w:color w:val="585858"/>
        </w:rPr>
        <w:t>all</w:t>
      </w:r>
      <w:r>
        <w:rPr>
          <w:color w:val="585858"/>
          <w:spacing w:val="-3"/>
        </w:rPr>
        <w:t xml:space="preserve"> </w:t>
      </w:r>
      <w:r>
        <w:rPr>
          <w:color w:val="585858"/>
          <w:spacing w:val="-1"/>
        </w:rPr>
        <w:t>computers.</w:t>
      </w:r>
      <w:r>
        <w:rPr>
          <w:color w:val="585858"/>
          <w:spacing w:val="46"/>
        </w:rPr>
        <w:t xml:space="preserve"> </w:t>
      </w:r>
      <w:r>
        <w:rPr>
          <w:color w:val="585858"/>
          <w:spacing w:val="-1"/>
        </w:rPr>
        <w:t>Lockout</w:t>
      </w:r>
      <w:r>
        <w:rPr>
          <w:color w:val="585858"/>
          <w:spacing w:val="-2"/>
        </w:rPr>
        <w:t xml:space="preserve"> </w:t>
      </w:r>
      <w:r>
        <w:rPr>
          <w:color w:val="585858"/>
          <w:spacing w:val="-1"/>
        </w:rPr>
        <w:t>time</w:t>
      </w:r>
      <w:r>
        <w:rPr>
          <w:color w:val="585858"/>
          <w:spacing w:val="-2"/>
        </w:rPr>
        <w:t xml:space="preserve"> </w:t>
      </w:r>
      <w:r>
        <w:rPr>
          <w:color w:val="585858"/>
          <w:spacing w:val="-1"/>
        </w:rPr>
        <w:t>should</w:t>
      </w:r>
      <w:r>
        <w:rPr>
          <w:color w:val="585858"/>
          <w:spacing w:val="-2"/>
        </w:rPr>
        <w:t xml:space="preserve"> </w:t>
      </w:r>
      <w:r>
        <w:rPr>
          <w:color w:val="585858"/>
          <w:spacing w:val="-1"/>
        </w:rPr>
        <w:t>always</w:t>
      </w:r>
      <w:r>
        <w:rPr>
          <w:color w:val="585858"/>
        </w:rPr>
        <w:t xml:space="preserve"> </w:t>
      </w:r>
      <w:r>
        <w:rPr>
          <w:color w:val="585858"/>
          <w:spacing w:val="-1"/>
        </w:rPr>
        <w:t>be</w:t>
      </w:r>
      <w:r>
        <w:rPr>
          <w:color w:val="585858"/>
          <w:spacing w:val="-2"/>
        </w:rPr>
        <w:t xml:space="preserve"> </w:t>
      </w:r>
      <w:r>
        <w:rPr>
          <w:color w:val="585858"/>
        </w:rPr>
        <w:t>less</w:t>
      </w:r>
      <w:r>
        <w:rPr>
          <w:color w:val="585858"/>
          <w:spacing w:val="65"/>
        </w:rPr>
        <w:t xml:space="preserve"> </w:t>
      </w:r>
      <w:r>
        <w:rPr>
          <w:color w:val="585858"/>
        </w:rPr>
        <w:t>than</w:t>
      </w:r>
      <w:r>
        <w:rPr>
          <w:color w:val="585858"/>
          <w:spacing w:val="-2"/>
        </w:rPr>
        <w:t xml:space="preserve"> </w:t>
      </w:r>
      <w:r w:rsidR="00841B7B">
        <w:rPr>
          <w:color w:val="585858"/>
        </w:rPr>
        <w:t>5</w:t>
      </w:r>
      <w:r>
        <w:rPr>
          <w:color w:val="585858"/>
          <w:spacing w:val="-2"/>
        </w:rPr>
        <w:t xml:space="preserve"> </w:t>
      </w:r>
      <w:r>
        <w:rPr>
          <w:color w:val="585858"/>
          <w:spacing w:val="-1"/>
        </w:rPr>
        <w:t>minutes.</w:t>
      </w:r>
      <w:r>
        <w:rPr>
          <w:color w:val="585858"/>
        </w:rPr>
        <w:t xml:space="preserve">  </w:t>
      </w:r>
    </w:p>
    <w:p w:rsidR="009837DA" w:rsidRDefault="009837DA">
      <w:pPr>
        <w:spacing w:before="5"/>
        <w:rPr>
          <w:rFonts w:ascii="Calibri" w:eastAsia="Calibri" w:hAnsi="Calibri" w:cs="Calibri"/>
          <w:sz w:val="20"/>
          <w:szCs w:val="20"/>
        </w:rPr>
      </w:pPr>
    </w:p>
    <w:tbl>
      <w:tblPr>
        <w:tblW w:w="0" w:type="auto"/>
        <w:tblInd w:w="106" w:type="dxa"/>
        <w:tblLayout w:type="fixed"/>
        <w:tblCellMar>
          <w:left w:w="0" w:type="dxa"/>
          <w:right w:w="0" w:type="dxa"/>
        </w:tblCellMar>
        <w:tblLook w:val="01E0"/>
      </w:tblPr>
      <w:tblGrid>
        <w:gridCol w:w="1894"/>
        <w:gridCol w:w="1892"/>
      </w:tblGrid>
      <w:tr w:rsidR="00841B7B">
        <w:trPr>
          <w:trHeight w:hRule="exact" w:val="538"/>
        </w:trPr>
        <w:tc>
          <w:tcPr>
            <w:tcW w:w="1894" w:type="dxa"/>
            <w:tcBorders>
              <w:top w:val="single" w:sz="2" w:space="0" w:color="000000"/>
              <w:left w:val="single" w:sz="22" w:space="0" w:color="D9D9D9"/>
              <w:bottom w:val="single" w:sz="2" w:space="0" w:color="000000"/>
              <w:right w:val="single" w:sz="2" w:space="0" w:color="000000"/>
            </w:tcBorders>
            <w:shd w:val="clear" w:color="auto" w:fill="D9D9D9"/>
          </w:tcPr>
          <w:p w:rsidR="00841B7B" w:rsidRDefault="00841B7B">
            <w:pPr>
              <w:pStyle w:val="TableParagraph"/>
              <w:ind w:left="24" w:right="637"/>
              <w:rPr>
                <w:rFonts w:ascii="Calibri" w:eastAsia="Calibri" w:hAnsi="Calibri" w:cs="Calibri"/>
              </w:rPr>
            </w:pPr>
            <w:r>
              <w:rPr>
                <w:rFonts w:ascii="Calibri"/>
                <w:color w:val="585858"/>
                <w:spacing w:val="-1"/>
              </w:rPr>
              <w:t>Lockout</w:t>
            </w:r>
            <w:r>
              <w:rPr>
                <w:rFonts w:ascii="Calibri"/>
                <w:color w:val="585858"/>
                <w:spacing w:val="-2"/>
              </w:rPr>
              <w:t xml:space="preserve"> </w:t>
            </w:r>
            <w:r>
              <w:rPr>
                <w:rFonts w:ascii="Calibri"/>
                <w:color w:val="585858"/>
                <w:spacing w:val="-1"/>
              </w:rPr>
              <w:t>Time</w:t>
            </w:r>
            <w:r>
              <w:rPr>
                <w:rFonts w:ascii="Calibri"/>
                <w:color w:val="585858"/>
                <w:spacing w:val="26"/>
              </w:rPr>
              <w:t xml:space="preserve"> </w:t>
            </w:r>
            <w:r>
              <w:rPr>
                <w:rFonts w:ascii="Calibri"/>
                <w:color w:val="585858"/>
                <w:spacing w:val="-1"/>
              </w:rPr>
              <w:t>(minutes)</w:t>
            </w:r>
          </w:p>
        </w:tc>
        <w:tc>
          <w:tcPr>
            <w:tcW w:w="1892" w:type="dxa"/>
            <w:tcBorders>
              <w:top w:val="single" w:sz="2" w:space="0" w:color="000000"/>
              <w:left w:val="single" w:sz="2" w:space="0" w:color="000000"/>
              <w:bottom w:val="single" w:sz="2" w:space="0" w:color="000000"/>
              <w:right w:val="single" w:sz="2" w:space="0" w:color="000000"/>
            </w:tcBorders>
            <w:shd w:val="clear" w:color="auto" w:fill="D9D9D9"/>
          </w:tcPr>
          <w:p w:rsidR="00841B7B" w:rsidRDefault="00841B7B">
            <w:pPr>
              <w:pStyle w:val="TableParagraph"/>
              <w:spacing w:line="262" w:lineRule="exact"/>
              <w:ind w:left="46"/>
              <w:rPr>
                <w:rFonts w:ascii="Calibri" w:eastAsia="Calibri" w:hAnsi="Calibri" w:cs="Calibri"/>
              </w:rPr>
            </w:pPr>
            <w:r>
              <w:rPr>
                <w:rFonts w:ascii="Calibri"/>
                <w:color w:val="585858"/>
              </w:rPr>
              <w:t xml:space="preserve"># </w:t>
            </w:r>
            <w:r>
              <w:rPr>
                <w:rFonts w:ascii="Calibri"/>
                <w:color w:val="585858"/>
                <w:spacing w:val="-1"/>
              </w:rPr>
              <w:t>Computers</w:t>
            </w:r>
          </w:p>
        </w:tc>
      </w:tr>
      <w:tr w:rsidR="00841B7B">
        <w:trPr>
          <w:trHeight w:hRule="exact" w:val="269"/>
        </w:trPr>
        <w:tc>
          <w:tcPr>
            <w:tcW w:w="1894" w:type="dxa"/>
            <w:tcBorders>
              <w:top w:val="single" w:sz="2" w:space="0" w:color="000000"/>
              <w:left w:val="single" w:sz="2" w:space="0" w:color="000000"/>
              <w:bottom w:val="single" w:sz="2" w:space="0" w:color="000000"/>
              <w:right w:val="single" w:sz="2" w:space="0" w:color="000000"/>
            </w:tcBorders>
          </w:tcPr>
          <w:p w:rsidR="00841B7B" w:rsidRDefault="00841B7B">
            <w:pPr>
              <w:pStyle w:val="TableParagraph"/>
              <w:spacing w:line="263" w:lineRule="exact"/>
              <w:ind w:left="49"/>
              <w:rPr>
                <w:rFonts w:ascii="Calibri" w:eastAsia="Calibri" w:hAnsi="Calibri" w:cs="Calibri"/>
              </w:rPr>
            </w:pPr>
            <w:r>
              <w:rPr>
                <w:rFonts w:ascii="Calibri"/>
                <w:color w:val="585858"/>
              </w:rPr>
              <w:t>&lt;=5</w:t>
            </w:r>
          </w:p>
        </w:tc>
        <w:tc>
          <w:tcPr>
            <w:tcW w:w="1892" w:type="dxa"/>
            <w:tcBorders>
              <w:top w:val="single" w:sz="2" w:space="0" w:color="000000"/>
              <w:left w:val="single" w:sz="2" w:space="0" w:color="000000"/>
              <w:bottom w:val="single" w:sz="2" w:space="0" w:color="000000"/>
              <w:right w:val="single" w:sz="2" w:space="0" w:color="000000"/>
            </w:tcBorders>
          </w:tcPr>
          <w:p w:rsidR="00841B7B" w:rsidRDefault="00841B7B">
            <w:pPr>
              <w:pStyle w:val="TableParagraph"/>
              <w:spacing w:line="263" w:lineRule="exact"/>
              <w:ind w:left="46"/>
              <w:rPr>
                <w:rFonts w:ascii="Calibri" w:eastAsia="Calibri" w:hAnsi="Calibri" w:cs="Calibri"/>
              </w:rPr>
            </w:pPr>
            <w:r>
              <w:rPr>
                <w:rFonts w:ascii="Calibri"/>
                <w:color w:val="585858"/>
                <w:spacing w:val="-1"/>
              </w:rPr>
              <w:t>All</w:t>
            </w:r>
            <w:r>
              <w:rPr>
                <w:rFonts w:ascii="Calibri"/>
                <w:color w:val="585858"/>
              </w:rPr>
              <w:t xml:space="preserve"> </w:t>
            </w:r>
            <w:r>
              <w:rPr>
                <w:rFonts w:ascii="Calibri"/>
                <w:color w:val="585858"/>
                <w:spacing w:val="-1"/>
              </w:rPr>
              <w:t>Sampled</w:t>
            </w:r>
          </w:p>
        </w:tc>
      </w:tr>
    </w:tbl>
    <w:p w:rsidR="007F30E7" w:rsidRDefault="007F30E7">
      <w:pPr>
        <w:rPr>
          <w:rFonts w:ascii="Calibri" w:eastAsia="Calibri" w:hAnsi="Calibri" w:cs="Calibri"/>
          <w:b/>
          <w:bCs/>
          <w:sz w:val="18"/>
          <w:szCs w:val="18"/>
        </w:rPr>
      </w:pPr>
      <w:r>
        <w:rPr>
          <w:rFonts w:ascii="Calibri" w:eastAsia="Calibri" w:hAnsi="Calibri" w:cs="Calibri"/>
          <w:b/>
          <w:bCs/>
          <w:sz w:val="18"/>
          <w:szCs w:val="18"/>
        </w:rPr>
        <w:br w:type="page"/>
      </w:r>
    </w:p>
    <w:p w:rsidR="007F30E7" w:rsidRPr="007F30E7" w:rsidRDefault="007F30E7" w:rsidP="007F30E7">
      <w:pPr>
        <w:pStyle w:val="Heading1"/>
        <w:tabs>
          <w:tab w:val="left" w:pos="323"/>
          <w:tab w:val="left" w:pos="9618"/>
        </w:tabs>
        <w:ind w:left="160" w:firstLine="0"/>
        <w:rPr>
          <w:b w:val="0"/>
          <w:bCs w:val="0"/>
        </w:rPr>
      </w:pPr>
      <w:r>
        <w:rPr>
          <w:highlight w:val="lightGray"/>
        </w:rPr>
        <w:lastRenderedPageBreak/>
        <w:t>5-</w:t>
      </w:r>
      <w:r>
        <w:rPr>
          <w:spacing w:val="-3"/>
          <w:highlight w:val="lightGray"/>
        </w:rPr>
        <w:t xml:space="preserve"> </w:t>
      </w:r>
      <w:r>
        <w:rPr>
          <w:spacing w:val="3"/>
          <w:highlight w:val="lightGray"/>
        </w:rPr>
        <w:t>Firewall</w:t>
      </w:r>
      <w:r>
        <w:rPr>
          <w:w w:val="99"/>
          <w:highlight w:val="lightGray"/>
        </w:rPr>
        <w:t xml:space="preserve"> </w:t>
      </w:r>
      <w:r>
        <w:rPr>
          <w:highlight w:val="lightGray"/>
        </w:rPr>
        <w:tab/>
      </w:r>
      <w:bookmarkStart w:id="52" w:name="_bookmark21"/>
      <w:bookmarkEnd w:id="52"/>
    </w:p>
    <w:p w:rsidR="007F30E7" w:rsidRDefault="007F30E7" w:rsidP="007F30E7">
      <w:pPr>
        <w:spacing w:before="6"/>
        <w:rPr>
          <w:rFonts w:ascii="Calibri" w:eastAsia="Calibri" w:hAnsi="Calibri" w:cs="Calibri"/>
          <w:b/>
          <w:bCs/>
          <w:sz w:val="15"/>
          <w:szCs w:val="15"/>
        </w:rPr>
      </w:pPr>
    </w:p>
    <w:p w:rsidR="007F30E7" w:rsidRDefault="007F30E7" w:rsidP="007F30E7">
      <w:pPr>
        <w:tabs>
          <w:tab w:val="left" w:pos="9591"/>
        </w:tabs>
        <w:spacing w:before="59"/>
        <w:ind w:left="131"/>
        <w:rPr>
          <w:rFonts w:ascii="Calibri" w:eastAsia="Calibri" w:hAnsi="Calibri" w:cs="Calibri"/>
          <w:sz w:val="20"/>
          <w:szCs w:val="20"/>
        </w:rPr>
      </w:pPr>
      <w:bookmarkStart w:id="53" w:name="_bookmark22"/>
      <w:bookmarkEnd w:id="53"/>
      <w:r>
        <w:rPr>
          <w:rFonts w:ascii="Calibri"/>
          <w:b/>
          <w:spacing w:val="-17"/>
          <w:w w:val="99"/>
          <w:sz w:val="20"/>
          <w:highlight w:val="lightGray"/>
        </w:rPr>
        <w:t xml:space="preserve"> </w:t>
      </w:r>
      <w:r>
        <w:rPr>
          <w:rFonts w:ascii="Calibri"/>
          <w:b/>
          <w:spacing w:val="4"/>
          <w:sz w:val="20"/>
          <w:highlight w:val="lightGray"/>
        </w:rPr>
        <w:t>5.1</w:t>
      </w:r>
      <w:r>
        <w:rPr>
          <w:rFonts w:ascii="Calibri"/>
          <w:b/>
          <w:sz w:val="20"/>
          <w:highlight w:val="lightGray"/>
        </w:rPr>
        <w:t xml:space="preserve"> -</w:t>
      </w:r>
      <w:r>
        <w:rPr>
          <w:rFonts w:ascii="Calibri"/>
          <w:b/>
          <w:spacing w:val="1"/>
          <w:sz w:val="20"/>
          <w:highlight w:val="lightGray"/>
        </w:rPr>
        <w:t xml:space="preserve"> </w:t>
      </w:r>
      <w:r>
        <w:rPr>
          <w:rFonts w:ascii="Calibri"/>
          <w:b/>
          <w:spacing w:val="4"/>
          <w:sz w:val="20"/>
          <w:highlight w:val="lightGray"/>
        </w:rPr>
        <w:t>Protection</w:t>
      </w:r>
      <w:r>
        <w:rPr>
          <w:rFonts w:ascii="Calibri"/>
          <w:b/>
          <w:spacing w:val="3"/>
          <w:sz w:val="20"/>
          <w:highlight w:val="lightGray"/>
        </w:rPr>
        <w:t xml:space="preserve"> </w:t>
      </w:r>
      <w:r>
        <w:rPr>
          <w:rFonts w:ascii="Calibri"/>
          <w:b/>
          <w:spacing w:val="4"/>
          <w:sz w:val="20"/>
          <w:highlight w:val="lightGray"/>
        </w:rPr>
        <w:t>Against</w:t>
      </w:r>
      <w:r>
        <w:rPr>
          <w:rFonts w:ascii="Calibri"/>
          <w:b/>
          <w:spacing w:val="3"/>
          <w:sz w:val="20"/>
          <w:highlight w:val="lightGray"/>
        </w:rPr>
        <w:t xml:space="preserve"> </w:t>
      </w:r>
      <w:r>
        <w:rPr>
          <w:rFonts w:ascii="Calibri"/>
          <w:b/>
          <w:spacing w:val="4"/>
          <w:sz w:val="20"/>
          <w:highlight w:val="lightGray"/>
        </w:rPr>
        <w:t>Malicious</w:t>
      </w:r>
      <w:r>
        <w:rPr>
          <w:rFonts w:ascii="Calibri"/>
          <w:b/>
          <w:spacing w:val="2"/>
          <w:sz w:val="20"/>
          <w:highlight w:val="lightGray"/>
        </w:rPr>
        <w:t xml:space="preserve"> </w:t>
      </w:r>
      <w:r>
        <w:rPr>
          <w:rFonts w:ascii="Calibri"/>
          <w:b/>
          <w:spacing w:val="4"/>
          <w:sz w:val="20"/>
          <w:highlight w:val="lightGray"/>
        </w:rPr>
        <w:t>Software</w:t>
      </w:r>
      <w:r>
        <w:rPr>
          <w:rFonts w:ascii="Calibri"/>
          <w:b/>
          <w:w w:val="99"/>
          <w:sz w:val="20"/>
          <w:highlight w:val="lightGray"/>
        </w:rPr>
        <w:t xml:space="preserve"> </w:t>
      </w:r>
      <w:r>
        <w:rPr>
          <w:rFonts w:ascii="Calibri"/>
          <w:b/>
          <w:sz w:val="20"/>
          <w:highlight w:val="lightGray"/>
        </w:rPr>
        <w:tab/>
      </w:r>
    </w:p>
    <w:p w:rsidR="007F30E7" w:rsidRDefault="007F30E7" w:rsidP="007F30E7">
      <w:pPr>
        <w:rPr>
          <w:rFonts w:ascii="Calibri" w:eastAsia="Calibri" w:hAnsi="Calibri" w:cs="Calibri"/>
          <w:b/>
          <w:bCs/>
          <w:sz w:val="20"/>
          <w:szCs w:val="20"/>
        </w:rPr>
      </w:pPr>
    </w:p>
    <w:p w:rsidR="007F30E7" w:rsidRDefault="007F30E7" w:rsidP="007F30E7">
      <w:pPr>
        <w:spacing w:before="1"/>
        <w:rPr>
          <w:rFonts w:ascii="Calibri" w:eastAsia="Calibri" w:hAnsi="Calibri" w:cs="Calibri"/>
          <w:b/>
          <w:bCs/>
          <w:sz w:val="15"/>
          <w:szCs w:val="15"/>
        </w:rPr>
      </w:pPr>
    </w:p>
    <w:p w:rsidR="007F30E7" w:rsidRPr="00D44825" w:rsidRDefault="007F30E7" w:rsidP="007F30E7">
      <w:pPr>
        <w:pStyle w:val="Heading3"/>
        <w:spacing w:before="56"/>
        <w:ind w:right="338"/>
        <w:rPr>
          <w:b w:val="0"/>
          <w:bCs w:val="0"/>
        </w:rPr>
      </w:pPr>
      <w:r w:rsidRPr="00D44825">
        <w:rPr>
          <w:b w:val="0"/>
          <w:color w:val="FF0000"/>
          <w:spacing w:val="-1"/>
        </w:rPr>
        <w:t>The external</w:t>
      </w:r>
      <w:r w:rsidRPr="00D44825">
        <w:rPr>
          <w:b w:val="0"/>
          <w:color w:val="FF0000"/>
        </w:rPr>
        <w:t xml:space="preserve"> </w:t>
      </w:r>
      <w:r w:rsidRPr="00D44825">
        <w:rPr>
          <w:b w:val="0"/>
          <w:color w:val="FF0000"/>
          <w:spacing w:val="-1"/>
        </w:rPr>
        <w:t>firewall</w:t>
      </w:r>
      <w:r w:rsidRPr="00D44825">
        <w:rPr>
          <w:b w:val="0"/>
          <w:color w:val="FF0000"/>
        </w:rPr>
        <w:t xml:space="preserve"> </w:t>
      </w:r>
      <w:r w:rsidRPr="00D44825">
        <w:rPr>
          <w:b w:val="0"/>
          <w:color w:val="FF0000"/>
          <w:spacing w:val="-1"/>
        </w:rPr>
        <w:t>does</w:t>
      </w:r>
      <w:r w:rsidRPr="00D44825">
        <w:rPr>
          <w:b w:val="0"/>
          <w:color w:val="FF0000"/>
          <w:spacing w:val="-4"/>
        </w:rPr>
        <w:t xml:space="preserve"> </w:t>
      </w:r>
      <w:r w:rsidRPr="00D44825">
        <w:rPr>
          <w:b w:val="0"/>
          <w:color w:val="FF0000"/>
          <w:spacing w:val="-1"/>
        </w:rPr>
        <w:t>not</w:t>
      </w:r>
      <w:r w:rsidRPr="00D44825">
        <w:rPr>
          <w:b w:val="0"/>
          <w:color w:val="FF0000"/>
        </w:rPr>
        <w:t xml:space="preserve"> </w:t>
      </w:r>
      <w:r w:rsidRPr="00D44825">
        <w:rPr>
          <w:b w:val="0"/>
          <w:color w:val="FF0000"/>
          <w:spacing w:val="-1"/>
        </w:rPr>
        <w:t>have Malware Filtering.</w:t>
      </w:r>
      <w:r w:rsidRPr="00D44825">
        <w:rPr>
          <w:b w:val="0"/>
          <w:color w:val="FF0000"/>
          <w:spacing w:val="48"/>
        </w:rPr>
        <w:t xml:space="preserve"> </w:t>
      </w:r>
      <w:r w:rsidRPr="00D44825">
        <w:rPr>
          <w:b w:val="0"/>
          <w:color w:val="FF0000"/>
        </w:rPr>
        <w:t>The</w:t>
      </w:r>
      <w:r w:rsidRPr="00D44825">
        <w:rPr>
          <w:b w:val="0"/>
          <w:color w:val="FF0000"/>
          <w:spacing w:val="-1"/>
        </w:rPr>
        <w:t xml:space="preserve"> </w:t>
      </w:r>
      <w:r w:rsidRPr="00D44825">
        <w:rPr>
          <w:b w:val="0"/>
          <w:color w:val="FF0000"/>
          <w:spacing w:val="-2"/>
        </w:rPr>
        <w:t xml:space="preserve">firewall </w:t>
      </w:r>
      <w:r w:rsidRPr="00D44825">
        <w:rPr>
          <w:b w:val="0"/>
          <w:color w:val="FF0000"/>
          <w:spacing w:val="-1"/>
        </w:rPr>
        <w:t>may</w:t>
      </w:r>
      <w:r w:rsidRPr="00D44825">
        <w:rPr>
          <w:b w:val="0"/>
          <w:color w:val="FF0000"/>
          <w:spacing w:val="-2"/>
        </w:rPr>
        <w:t xml:space="preserve"> </w:t>
      </w:r>
      <w:r w:rsidRPr="00D44825">
        <w:rPr>
          <w:b w:val="0"/>
          <w:color w:val="FF0000"/>
          <w:spacing w:val="-1"/>
        </w:rPr>
        <w:t>not</w:t>
      </w:r>
      <w:r w:rsidRPr="00D44825">
        <w:rPr>
          <w:b w:val="0"/>
          <w:color w:val="FF0000"/>
        </w:rPr>
        <w:t xml:space="preserve"> </w:t>
      </w:r>
      <w:r w:rsidRPr="00D44825">
        <w:rPr>
          <w:b w:val="0"/>
          <w:color w:val="FF0000"/>
          <w:spacing w:val="-1"/>
        </w:rPr>
        <w:t xml:space="preserve">be </w:t>
      </w:r>
      <w:r w:rsidRPr="00D44825">
        <w:rPr>
          <w:b w:val="0"/>
          <w:color w:val="FF0000"/>
        </w:rPr>
        <w:t xml:space="preserve">a </w:t>
      </w:r>
      <w:r w:rsidRPr="00D44825">
        <w:rPr>
          <w:b w:val="0"/>
          <w:color w:val="FF0000"/>
          <w:spacing w:val="-1"/>
        </w:rPr>
        <w:t>commercial grade</w:t>
      </w:r>
      <w:r w:rsidRPr="00D44825">
        <w:rPr>
          <w:b w:val="0"/>
          <w:color w:val="FF0000"/>
          <w:spacing w:val="53"/>
        </w:rPr>
        <w:t xml:space="preserve"> </w:t>
      </w:r>
      <w:r w:rsidRPr="00D44825">
        <w:rPr>
          <w:b w:val="0"/>
          <w:color w:val="FF0000"/>
          <w:spacing w:val="-1"/>
        </w:rPr>
        <w:t>firewall</w:t>
      </w:r>
      <w:r w:rsidRPr="00D44825">
        <w:rPr>
          <w:b w:val="0"/>
          <w:color w:val="FF0000"/>
        </w:rPr>
        <w:t xml:space="preserve"> </w:t>
      </w:r>
      <w:r w:rsidRPr="00D44825">
        <w:rPr>
          <w:b w:val="0"/>
          <w:color w:val="FF0000"/>
          <w:spacing w:val="-1"/>
        </w:rPr>
        <w:t xml:space="preserve">and should </w:t>
      </w:r>
      <w:r w:rsidRPr="00D44825">
        <w:rPr>
          <w:b w:val="0"/>
          <w:color w:val="FF0000"/>
        </w:rPr>
        <w:t>be</w:t>
      </w:r>
      <w:r w:rsidRPr="00D44825">
        <w:rPr>
          <w:b w:val="0"/>
          <w:color w:val="FF0000"/>
          <w:spacing w:val="-1"/>
        </w:rPr>
        <w:t xml:space="preserve"> upgraded.</w:t>
      </w:r>
    </w:p>
    <w:p w:rsidR="009837DA" w:rsidRDefault="009837DA">
      <w:pPr>
        <w:spacing w:before="5"/>
        <w:rPr>
          <w:rFonts w:ascii="Calibri" w:eastAsia="Calibri" w:hAnsi="Calibri" w:cs="Calibri"/>
          <w:b/>
          <w:bCs/>
          <w:sz w:val="18"/>
          <w:szCs w:val="18"/>
        </w:rPr>
      </w:pPr>
    </w:p>
    <w:p w:rsidR="007F30E7" w:rsidDel="000D111A" w:rsidRDefault="00D675BF" w:rsidP="00D675BF">
      <w:pPr>
        <w:pStyle w:val="Heading1"/>
        <w:tabs>
          <w:tab w:val="left" w:pos="323"/>
          <w:tab w:val="left" w:pos="9618"/>
        </w:tabs>
        <w:ind w:left="140" w:firstLine="0"/>
        <w:rPr>
          <w:del w:id="54" w:author="SAMEER MJ" w:date="2018-04-26T13:54:00Z"/>
          <w:b w:val="0"/>
          <w:bCs w:val="0"/>
        </w:rPr>
      </w:pPr>
      <w:bookmarkStart w:id="55" w:name="_6-_Email"/>
      <w:bookmarkEnd w:id="55"/>
      <w:del w:id="56" w:author="SAMEER MJ" w:date="2018-04-26T13:54:00Z">
        <w:r w:rsidDel="000D111A">
          <w:rPr>
            <w:highlight w:val="lightGray"/>
          </w:rPr>
          <w:delText>6</w:delText>
        </w:r>
        <w:r w:rsidR="007F30E7" w:rsidDel="000D111A">
          <w:rPr>
            <w:highlight w:val="lightGray"/>
          </w:rPr>
          <w:delText xml:space="preserve">- </w:delText>
        </w:r>
        <w:r w:rsidR="007F30E7" w:rsidRPr="00D675BF" w:rsidDel="000D111A">
          <w:rPr>
            <w:highlight w:val="lightGray"/>
          </w:rPr>
          <w:delText>Email</w:delText>
        </w:r>
        <w:r w:rsidR="007F30E7" w:rsidDel="000D111A">
          <w:rPr>
            <w:w w:val="99"/>
            <w:highlight w:val="lightGray"/>
          </w:rPr>
          <w:delText xml:space="preserve"> </w:delText>
        </w:r>
        <w:r w:rsidR="007F30E7" w:rsidDel="000D111A">
          <w:rPr>
            <w:highlight w:val="lightGray"/>
          </w:rPr>
          <w:tab/>
        </w:r>
      </w:del>
    </w:p>
    <w:p w:rsidR="007F30E7" w:rsidDel="000D111A" w:rsidRDefault="007F30E7" w:rsidP="007F30E7">
      <w:pPr>
        <w:tabs>
          <w:tab w:val="left" w:pos="9591"/>
        </w:tabs>
        <w:spacing w:before="59"/>
        <w:rPr>
          <w:del w:id="57" w:author="SAMEER MJ" w:date="2018-04-26T13:54:00Z"/>
          <w:rFonts w:ascii="Calibri"/>
          <w:b/>
          <w:spacing w:val="4"/>
          <w:sz w:val="20"/>
          <w:highlight w:val="lightGray"/>
        </w:rPr>
      </w:pPr>
    </w:p>
    <w:p w:rsidR="007F30E7" w:rsidRPr="00D675BF" w:rsidDel="000D111A" w:rsidRDefault="00D675BF" w:rsidP="00D675BF">
      <w:pPr>
        <w:tabs>
          <w:tab w:val="left" w:pos="9591"/>
        </w:tabs>
        <w:spacing w:before="59"/>
        <w:ind w:left="131"/>
        <w:rPr>
          <w:del w:id="58" w:author="SAMEER MJ" w:date="2018-04-26T13:54:00Z"/>
          <w:rFonts w:ascii="Calibri"/>
          <w:b/>
          <w:spacing w:val="-17"/>
          <w:w w:val="99"/>
          <w:sz w:val="20"/>
          <w:highlight w:val="lightGray"/>
        </w:rPr>
      </w:pPr>
      <w:del w:id="59" w:author="SAMEER MJ" w:date="2018-04-26T13:54:00Z">
        <w:r w:rsidDel="000D111A">
          <w:rPr>
            <w:rFonts w:ascii="Calibri"/>
            <w:b/>
            <w:spacing w:val="-17"/>
            <w:w w:val="99"/>
            <w:sz w:val="20"/>
            <w:highlight w:val="lightGray"/>
          </w:rPr>
          <w:delText>6</w:delText>
        </w:r>
        <w:r w:rsidR="007F30E7" w:rsidRPr="00D675BF" w:rsidDel="000D111A">
          <w:rPr>
            <w:rFonts w:ascii="Calibri"/>
            <w:b/>
            <w:spacing w:val="-17"/>
            <w:w w:val="99"/>
            <w:sz w:val="20"/>
            <w:highlight w:val="lightGray"/>
          </w:rPr>
          <w:delText xml:space="preserve">.1 - </w:delText>
        </w:r>
        <w:r w:rsidR="007F30E7" w:rsidRPr="00D675BF" w:rsidDel="000D111A">
          <w:rPr>
            <w:rFonts w:ascii="Calibri"/>
            <w:b/>
            <w:spacing w:val="4"/>
            <w:sz w:val="20"/>
            <w:highlight w:val="lightGray"/>
          </w:rPr>
          <w:delText>Applications and Data Criticality Analysis</w:delText>
        </w:r>
        <w:r w:rsidRPr="00D675BF" w:rsidDel="000D111A">
          <w:rPr>
            <w:rFonts w:ascii="Calibri"/>
            <w:b/>
            <w:spacing w:val="4"/>
            <w:sz w:val="20"/>
            <w:highlight w:val="lightGray"/>
          </w:rPr>
          <w:delText xml:space="preserve">                                                                                                                                                                                                                                            </w:delText>
        </w:r>
      </w:del>
    </w:p>
    <w:p w:rsidR="007F30E7" w:rsidDel="000D111A" w:rsidRDefault="007F30E7" w:rsidP="007F30E7">
      <w:pPr>
        <w:rPr>
          <w:del w:id="60" w:author="SAMEER MJ" w:date="2018-04-26T13:54:00Z"/>
          <w:rFonts w:ascii="Calibri" w:eastAsia="Calibri" w:hAnsi="Calibri" w:cs="Calibri"/>
          <w:b/>
          <w:bCs/>
          <w:sz w:val="20"/>
          <w:szCs w:val="20"/>
        </w:rPr>
      </w:pPr>
    </w:p>
    <w:p w:rsidR="007F30E7" w:rsidRPr="00D44825" w:rsidRDefault="007F30E7" w:rsidP="00145236">
      <w:pPr>
        <w:pStyle w:val="Heading3"/>
        <w:spacing w:before="56"/>
        <w:ind w:right="338"/>
        <w:rPr>
          <w:b w:val="0"/>
          <w:color w:val="FF0000"/>
          <w:spacing w:val="-1"/>
        </w:rPr>
      </w:pPr>
      <w:del w:id="61" w:author="SAMEER MJ" w:date="2018-04-26T13:54:00Z">
        <w:r w:rsidRPr="00D44825" w:rsidDel="000D111A">
          <w:rPr>
            <w:b w:val="0"/>
            <w:color w:val="FF0000"/>
            <w:spacing w:val="-1"/>
          </w:rPr>
          <w:delText>Users can send emails to outside world. There is a potential threat that the users can send the patient information to outside world via email. We recommend a control point via the medical transcription software to prevent storing the patient data in local PC rather the access of data is only via the software.</w:delText>
        </w:r>
      </w:del>
    </w:p>
    <w:sectPr w:rsidR="007F30E7" w:rsidRPr="00D44825" w:rsidSect="009837DA">
      <w:footerReference w:type="default" r:id="rId11"/>
      <w:pgSz w:w="12240" w:h="15840"/>
      <w:pgMar w:top="1440" w:right="1240" w:bottom="920" w:left="1280" w:header="720" w:footer="7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27E" w:rsidRDefault="00EA727E" w:rsidP="009837DA">
      <w:r>
        <w:separator/>
      </w:r>
    </w:p>
  </w:endnote>
  <w:endnote w:type="continuationSeparator" w:id="1">
    <w:p w:rsidR="00EA727E" w:rsidRDefault="00EA727E" w:rsidP="009837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57B" w:rsidRDefault="004A0D76">
    <w:pPr>
      <w:spacing w:line="14" w:lineRule="auto"/>
      <w:rPr>
        <w:sz w:val="20"/>
        <w:szCs w:val="20"/>
      </w:rPr>
    </w:pPr>
    <w:r>
      <w:rPr>
        <w:noProof/>
        <w:sz w:val="20"/>
        <w:szCs w:val="20"/>
        <w:lang w:eastAsia="zh-TW"/>
      </w:rPr>
      <w:pict>
        <v:rect id="_x0000_s2079" style="position:absolute;margin-left:-9.45pt;margin-top:684.85pt;width:55.8pt;height:22.15pt;z-index:503135176;mso-width-percent:900;mso-position-horizontal-relative:right-margin-area;mso-position-vertical-relative:margin;mso-width-percent:900;mso-width-relative:right-margin-area" o:allowincell="f" stroked="f">
          <v:textbox style="mso-next-textbox:#_x0000_s2079;mso-fit-shape-to-text:t" inset="0,,0">
            <w:txbxContent>
              <w:p w:rsidR="009A384B" w:rsidRDefault="009A384B">
                <w:pPr>
                  <w:pBdr>
                    <w:top w:val="single" w:sz="4" w:space="1" w:color="D8D8D8" w:themeColor="background1" w:themeShade="D8"/>
                  </w:pBdr>
                </w:pPr>
                <w:r>
                  <w:t xml:space="preserve">Page | </w:t>
                </w:r>
                <w:fldSimple w:instr=" PAGE   \* MERGEFORMAT ">
                  <w:r w:rsidR="00F0378F">
                    <w:rPr>
                      <w:noProof/>
                    </w:rPr>
                    <w:t>5</w:t>
                  </w:r>
                </w:fldSimple>
              </w:p>
            </w:txbxContent>
          </v:textbox>
          <w10:wrap anchorx="page" anchory="margin"/>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57B" w:rsidRPr="007F30E7" w:rsidRDefault="004A0D76" w:rsidP="007F30E7">
    <w:pPr>
      <w:pStyle w:val="Footer"/>
      <w:rPr>
        <w:szCs w:val="20"/>
      </w:rPr>
    </w:pPr>
    <w:r>
      <w:rPr>
        <w:noProof/>
        <w:szCs w:val="20"/>
      </w:rPr>
      <w:pict>
        <v:rect id="_x0000_s2082" style="position:absolute;margin-left:-3.05pt;margin-top:683.1pt;width:55.75pt;height:22.15pt;z-index:503136200;mso-width-percent:900;mso-position-horizontal-relative:right-margin-area;mso-position-vertical-relative:margin;mso-width-percent:900;mso-width-relative:right-margin-area" o:allowincell="f" stroked="f">
          <v:textbox style="mso-fit-shape-to-text:t" inset="0,,0">
            <w:txbxContent>
              <w:p w:rsidR="007F30E7" w:rsidRDefault="007F30E7" w:rsidP="007F30E7">
                <w:pPr>
                  <w:pBdr>
                    <w:top w:val="single" w:sz="4" w:space="1" w:color="D8D8D8" w:themeColor="background1" w:themeShade="D8"/>
                  </w:pBdr>
                </w:pPr>
                <w:r>
                  <w:t xml:space="preserve">Page | </w:t>
                </w:r>
                <w:fldSimple w:instr=" PAGE   \* MERGEFORMAT ">
                  <w:r w:rsidR="00F0378F">
                    <w:rPr>
                      <w:noProof/>
                    </w:rPr>
                    <w:t>7</w:t>
                  </w:r>
                </w:fldSimple>
              </w:p>
            </w:txbxContent>
          </v:textbox>
          <w10:wrap anchorx="page"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27E" w:rsidRDefault="00EA727E" w:rsidP="009837DA">
      <w:r>
        <w:separator/>
      </w:r>
    </w:p>
  </w:footnote>
  <w:footnote w:type="continuationSeparator" w:id="1">
    <w:p w:rsidR="00EA727E" w:rsidRDefault="00EA727E" w:rsidP="009837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57B" w:rsidRDefault="00EB5FFF">
    <w:pPr>
      <w:spacing w:line="14" w:lineRule="auto"/>
      <w:rPr>
        <w:sz w:val="20"/>
        <w:szCs w:val="20"/>
      </w:rPr>
    </w:pPr>
    <w:r>
      <w:rPr>
        <w:noProof/>
      </w:rPr>
      <w:drawing>
        <wp:anchor distT="0" distB="0" distL="114300" distR="114300" simplePos="0" relativeHeight="503131080" behindDoc="0" locked="0" layoutInCell="1" allowOverlap="1">
          <wp:simplePos x="0" y="0"/>
          <wp:positionH relativeFrom="column">
            <wp:posOffset>-366395</wp:posOffset>
          </wp:positionH>
          <wp:positionV relativeFrom="paragraph">
            <wp:posOffset>-314325</wp:posOffset>
          </wp:positionV>
          <wp:extent cx="1438275" cy="572135"/>
          <wp:effectExtent l="0" t="0" r="9525" b="0"/>
          <wp:wrapSquare wrapText="bothSides"/>
          <wp:docPr id="2" name="Picture 1" descr="icore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relogo1.png"/>
                  <pic:cNvPicPr/>
                </pic:nvPicPr>
                <pic:blipFill>
                  <a:blip r:embed="rId1"/>
                  <a:stretch>
                    <a:fillRect/>
                  </a:stretch>
                </pic:blipFill>
                <pic:spPr>
                  <a:xfrm>
                    <a:off x="0" y="0"/>
                    <a:ext cx="1438275" cy="57213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D17"/>
    <w:multiLevelType w:val="hybridMultilevel"/>
    <w:tmpl w:val="0F50D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F314F7"/>
    <w:multiLevelType w:val="multilevel"/>
    <w:tmpl w:val="FC84E770"/>
    <w:lvl w:ilvl="0">
      <w:start w:val="4"/>
      <w:numFmt w:val="decimal"/>
      <w:lvlText w:val="%1"/>
      <w:lvlJc w:val="left"/>
      <w:pPr>
        <w:ind w:left="360" w:hanging="360"/>
      </w:pPr>
      <w:rPr>
        <w:rFonts w:hint="default"/>
        <w:color w:val="585858"/>
      </w:rPr>
    </w:lvl>
    <w:lvl w:ilvl="1">
      <w:start w:val="1"/>
      <w:numFmt w:val="decimal"/>
      <w:lvlText w:val="%1.%2"/>
      <w:lvlJc w:val="left"/>
      <w:pPr>
        <w:ind w:left="1240" w:hanging="360"/>
      </w:pPr>
      <w:rPr>
        <w:rFonts w:hint="default"/>
        <w:color w:val="585858"/>
      </w:rPr>
    </w:lvl>
    <w:lvl w:ilvl="2">
      <w:start w:val="1"/>
      <w:numFmt w:val="decimal"/>
      <w:lvlText w:val="%1.%2.%3"/>
      <w:lvlJc w:val="left"/>
      <w:pPr>
        <w:ind w:left="2480" w:hanging="720"/>
      </w:pPr>
      <w:rPr>
        <w:rFonts w:hint="default"/>
        <w:color w:val="585858"/>
      </w:rPr>
    </w:lvl>
    <w:lvl w:ilvl="3">
      <w:start w:val="1"/>
      <w:numFmt w:val="decimal"/>
      <w:lvlText w:val="%1.%2.%3.%4"/>
      <w:lvlJc w:val="left"/>
      <w:pPr>
        <w:ind w:left="3360" w:hanging="720"/>
      </w:pPr>
      <w:rPr>
        <w:rFonts w:hint="default"/>
        <w:color w:val="585858"/>
      </w:rPr>
    </w:lvl>
    <w:lvl w:ilvl="4">
      <w:start w:val="1"/>
      <w:numFmt w:val="decimal"/>
      <w:lvlText w:val="%1.%2.%3.%4.%5"/>
      <w:lvlJc w:val="left"/>
      <w:pPr>
        <w:ind w:left="4600" w:hanging="1080"/>
      </w:pPr>
      <w:rPr>
        <w:rFonts w:hint="default"/>
        <w:color w:val="585858"/>
      </w:rPr>
    </w:lvl>
    <w:lvl w:ilvl="5">
      <w:start w:val="1"/>
      <w:numFmt w:val="decimal"/>
      <w:lvlText w:val="%1.%2.%3.%4.%5.%6"/>
      <w:lvlJc w:val="left"/>
      <w:pPr>
        <w:ind w:left="5480" w:hanging="1080"/>
      </w:pPr>
      <w:rPr>
        <w:rFonts w:hint="default"/>
        <w:color w:val="585858"/>
      </w:rPr>
    </w:lvl>
    <w:lvl w:ilvl="6">
      <w:start w:val="1"/>
      <w:numFmt w:val="decimal"/>
      <w:lvlText w:val="%1.%2.%3.%4.%5.%6.%7"/>
      <w:lvlJc w:val="left"/>
      <w:pPr>
        <w:ind w:left="6720" w:hanging="1440"/>
      </w:pPr>
      <w:rPr>
        <w:rFonts w:hint="default"/>
        <w:color w:val="585858"/>
      </w:rPr>
    </w:lvl>
    <w:lvl w:ilvl="7">
      <w:start w:val="1"/>
      <w:numFmt w:val="decimal"/>
      <w:lvlText w:val="%1.%2.%3.%4.%5.%6.%7.%8"/>
      <w:lvlJc w:val="left"/>
      <w:pPr>
        <w:ind w:left="7600" w:hanging="1440"/>
      </w:pPr>
      <w:rPr>
        <w:rFonts w:hint="default"/>
        <w:color w:val="585858"/>
      </w:rPr>
    </w:lvl>
    <w:lvl w:ilvl="8">
      <w:start w:val="1"/>
      <w:numFmt w:val="decimal"/>
      <w:lvlText w:val="%1.%2.%3.%4.%5.%6.%7.%8.%9"/>
      <w:lvlJc w:val="left"/>
      <w:pPr>
        <w:ind w:left="8480" w:hanging="1440"/>
      </w:pPr>
      <w:rPr>
        <w:rFonts w:hint="default"/>
        <w:color w:val="585858"/>
      </w:rPr>
    </w:lvl>
  </w:abstractNum>
  <w:abstractNum w:abstractNumId="2">
    <w:nsid w:val="0A162138"/>
    <w:multiLevelType w:val="hybridMultilevel"/>
    <w:tmpl w:val="C40E0422"/>
    <w:lvl w:ilvl="0" w:tplc="3866FACA">
      <w:start w:val="1"/>
      <w:numFmt w:val="decimal"/>
      <w:lvlText w:val="%1."/>
      <w:lvlJc w:val="left"/>
      <w:pPr>
        <w:ind w:left="520" w:hanging="360"/>
      </w:pPr>
      <w:rPr>
        <w:rFonts w:hint="default"/>
        <w:b/>
        <w:i/>
        <w:color w:val="585858"/>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
    <w:nsid w:val="0BE92252"/>
    <w:multiLevelType w:val="hybridMultilevel"/>
    <w:tmpl w:val="C44ADD1C"/>
    <w:lvl w:ilvl="0" w:tplc="10C48436">
      <w:start w:val="1"/>
      <w:numFmt w:val="bullet"/>
      <w:lvlText w:val=""/>
      <w:lvlJc w:val="left"/>
      <w:pPr>
        <w:ind w:left="1100" w:hanging="257"/>
      </w:pPr>
      <w:rPr>
        <w:rFonts w:ascii="Wingdings" w:eastAsia="Wingdings" w:hAnsi="Wingdings" w:hint="default"/>
        <w:b/>
        <w:bCs/>
        <w:color w:val="006300"/>
        <w:w w:val="99"/>
        <w:sz w:val="20"/>
        <w:szCs w:val="20"/>
      </w:rPr>
    </w:lvl>
    <w:lvl w:ilvl="1" w:tplc="94588766">
      <w:start w:val="1"/>
      <w:numFmt w:val="bullet"/>
      <w:lvlText w:val="•"/>
      <w:lvlJc w:val="left"/>
      <w:pPr>
        <w:ind w:left="1187" w:hanging="257"/>
      </w:pPr>
      <w:rPr>
        <w:rFonts w:hint="default"/>
      </w:rPr>
    </w:lvl>
    <w:lvl w:ilvl="2" w:tplc="FE220896">
      <w:start w:val="1"/>
      <w:numFmt w:val="bullet"/>
      <w:lvlText w:val="•"/>
      <w:lvlJc w:val="left"/>
      <w:pPr>
        <w:ind w:left="1273" w:hanging="257"/>
      </w:pPr>
      <w:rPr>
        <w:rFonts w:hint="default"/>
      </w:rPr>
    </w:lvl>
    <w:lvl w:ilvl="3" w:tplc="BD060846">
      <w:start w:val="1"/>
      <w:numFmt w:val="bullet"/>
      <w:lvlText w:val="•"/>
      <w:lvlJc w:val="left"/>
      <w:pPr>
        <w:ind w:left="1360" w:hanging="257"/>
      </w:pPr>
      <w:rPr>
        <w:rFonts w:hint="default"/>
      </w:rPr>
    </w:lvl>
    <w:lvl w:ilvl="4" w:tplc="B1C08862">
      <w:start w:val="1"/>
      <w:numFmt w:val="bullet"/>
      <w:lvlText w:val="•"/>
      <w:lvlJc w:val="left"/>
      <w:pPr>
        <w:ind w:left="1446" w:hanging="257"/>
      </w:pPr>
      <w:rPr>
        <w:rFonts w:hint="default"/>
      </w:rPr>
    </w:lvl>
    <w:lvl w:ilvl="5" w:tplc="83A038D6">
      <w:start w:val="1"/>
      <w:numFmt w:val="bullet"/>
      <w:lvlText w:val="•"/>
      <w:lvlJc w:val="left"/>
      <w:pPr>
        <w:ind w:left="1533" w:hanging="257"/>
      </w:pPr>
      <w:rPr>
        <w:rFonts w:hint="default"/>
      </w:rPr>
    </w:lvl>
    <w:lvl w:ilvl="6" w:tplc="B20E64EA">
      <w:start w:val="1"/>
      <w:numFmt w:val="bullet"/>
      <w:lvlText w:val="•"/>
      <w:lvlJc w:val="left"/>
      <w:pPr>
        <w:ind w:left="1619" w:hanging="257"/>
      </w:pPr>
      <w:rPr>
        <w:rFonts w:hint="default"/>
      </w:rPr>
    </w:lvl>
    <w:lvl w:ilvl="7" w:tplc="CC8A56A6">
      <w:start w:val="1"/>
      <w:numFmt w:val="bullet"/>
      <w:lvlText w:val="•"/>
      <w:lvlJc w:val="left"/>
      <w:pPr>
        <w:ind w:left="1706" w:hanging="257"/>
      </w:pPr>
      <w:rPr>
        <w:rFonts w:hint="default"/>
      </w:rPr>
    </w:lvl>
    <w:lvl w:ilvl="8" w:tplc="9182B4F2">
      <w:start w:val="1"/>
      <w:numFmt w:val="bullet"/>
      <w:lvlText w:val="•"/>
      <w:lvlJc w:val="left"/>
      <w:pPr>
        <w:ind w:left="1792" w:hanging="257"/>
      </w:pPr>
      <w:rPr>
        <w:rFonts w:hint="default"/>
      </w:rPr>
    </w:lvl>
  </w:abstractNum>
  <w:abstractNum w:abstractNumId="4">
    <w:nsid w:val="11B87A32"/>
    <w:multiLevelType w:val="hybridMultilevel"/>
    <w:tmpl w:val="23EC9EC4"/>
    <w:lvl w:ilvl="0" w:tplc="61243490">
      <w:start w:val="2"/>
      <w:numFmt w:val="decimal"/>
      <w:lvlText w:val="%1"/>
      <w:lvlJc w:val="left"/>
      <w:pPr>
        <w:ind w:left="302" w:hanging="162"/>
      </w:pPr>
      <w:rPr>
        <w:rFonts w:hint="default"/>
        <w:highlight w:val="lightGray"/>
      </w:rPr>
    </w:lvl>
    <w:lvl w:ilvl="1" w:tplc="FFC615DE">
      <w:start w:val="1"/>
      <w:numFmt w:val="bullet"/>
      <w:lvlText w:val="•"/>
      <w:lvlJc w:val="left"/>
      <w:pPr>
        <w:ind w:left="1242" w:hanging="162"/>
      </w:pPr>
      <w:rPr>
        <w:rFonts w:hint="default"/>
      </w:rPr>
    </w:lvl>
    <w:lvl w:ilvl="2" w:tplc="3F62E25A">
      <w:start w:val="1"/>
      <w:numFmt w:val="bullet"/>
      <w:lvlText w:val="•"/>
      <w:lvlJc w:val="left"/>
      <w:pPr>
        <w:ind w:left="2181" w:hanging="162"/>
      </w:pPr>
      <w:rPr>
        <w:rFonts w:hint="default"/>
      </w:rPr>
    </w:lvl>
    <w:lvl w:ilvl="3" w:tplc="1B247FE0">
      <w:start w:val="1"/>
      <w:numFmt w:val="bullet"/>
      <w:lvlText w:val="•"/>
      <w:lvlJc w:val="left"/>
      <w:pPr>
        <w:ind w:left="3121" w:hanging="162"/>
      </w:pPr>
      <w:rPr>
        <w:rFonts w:hint="default"/>
      </w:rPr>
    </w:lvl>
    <w:lvl w:ilvl="4" w:tplc="2B3AB1B0">
      <w:start w:val="1"/>
      <w:numFmt w:val="bullet"/>
      <w:lvlText w:val="•"/>
      <w:lvlJc w:val="left"/>
      <w:pPr>
        <w:ind w:left="4061" w:hanging="162"/>
      </w:pPr>
      <w:rPr>
        <w:rFonts w:hint="default"/>
      </w:rPr>
    </w:lvl>
    <w:lvl w:ilvl="5" w:tplc="197C20E8">
      <w:start w:val="1"/>
      <w:numFmt w:val="bullet"/>
      <w:lvlText w:val="•"/>
      <w:lvlJc w:val="left"/>
      <w:pPr>
        <w:ind w:left="5001" w:hanging="162"/>
      </w:pPr>
      <w:rPr>
        <w:rFonts w:hint="default"/>
      </w:rPr>
    </w:lvl>
    <w:lvl w:ilvl="6" w:tplc="C616B1A4">
      <w:start w:val="1"/>
      <w:numFmt w:val="bullet"/>
      <w:lvlText w:val="•"/>
      <w:lvlJc w:val="left"/>
      <w:pPr>
        <w:ind w:left="5940" w:hanging="162"/>
      </w:pPr>
      <w:rPr>
        <w:rFonts w:hint="default"/>
      </w:rPr>
    </w:lvl>
    <w:lvl w:ilvl="7" w:tplc="8D3EE744">
      <w:start w:val="1"/>
      <w:numFmt w:val="bullet"/>
      <w:lvlText w:val="•"/>
      <w:lvlJc w:val="left"/>
      <w:pPr>
        <w:ind w:left="6880" w:hanging="162"/>
      </w:pPr>
      <w:rPr>
        <w:rFonts w:hint="default"/>
      </w:rPr>
    </w:lvl>
    <w:lvl w:ilvl="8" w:tplc="B22AAC46">
      <w:start w:val="1"/>
      <w:numFmt w:val="bullet"/>
      <w:lvlText w:val="•"/>
      <w:lvlJc w:val="left"/>
      <w:pPr>
        <w:ind w:left="7820" w:hanging="162"/>
      </w:pPr>
      <w:rPr>
        <w:rFonts w:hint="default"/>
      </w:rPr>
    </w:lvl>
  </w:abstractNum>
  <w:abstractNum w:abstractNumId="5">
    <w:nsid w:val="11E377E3"/>
    <w:multiLevelType w:val="hybridMultilevel"/>
    <w:tmpl w:val="7E8A1308"/>
    <w:lvl w:ilvl="0" w:tplc="56E05F0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nsid w:val="14066930"/>
    <w:multiLevelType w:val="hybridMultilevel"/>
    <w:tmpl w:val="3E4444D2"/>
    <w:lvl w:ilvl="0" w:tplc="A5B6C638">
      <w:start w:val="1"/>
      <w:numFmt w:val="decimal"/>
      <w:lvlText w:val="%1"/>
      <w:lvlJc w:val="left"/>
      <w:pPr>
        <w:ind w:left="263" w:hanging="164"/>
      </w:pPr>
      <w:rPr>
        <w:rFonts w:ascii="Calibri" w:eastAsia="Calibri" w:hAnsi="Calibri" w:hint="default"/>
        <w:color w:val="585858"/>
        <w:sz w:val="22"/>
        <w:szCs w:val="22"/>
      </w:rPr>
    </w:lvl>
    <w:lvl w:ilvl="1" w:tplc="D2047CD6">
      <w:start w:val="1"/>
      <w:numFmt w:val="bullet"/>
      <w:lvlText w:val="•"/>
      <w:lvlJc w:val="left"/>
      <w:pPr>
        <w:ind w:left="263" w:hanging="164"/>
      </w:pPr>
      <w:rPr>
        <w:rFonts w:hint="default"/>
      </w:rPr>
    </w:lvl>
    <w:lvl w:ilvl="2" w:tplc="8820BF20">
      <w:start w:val="1"/>
      <w:numFmt w:val="bullet"/>
      <w:lvlText w:val="•"/>
      <w:lvlJc w:val="left"/>
      <w:pPr>
        <w:ind w:left="1307" w:hanging="164"/>
      </w:pPr>
      <w:rPr>
        <w:rFonts w:hint="default"/>
      </w:rPr>
    </w:lvl>
    <w:lvl w:ilvl="3" w:tplc="B7A83F5E">
      <w:start w:val="1"/>
      <w:numFmt w:val="bullet"/>
      <w:lvlText w:val="•"/>
      <w:lvlJc w:val="left"/>
      <w:pPr>
        <w:ind w:left="2351" w:hanging="164"/>
      </w:pPr>
      <w:rPr>
        <w:rFonts w:hint="default"/>
      </w:rPr>
    </w:lvl>
    <w:lvl w:ilvl="4" w:tplc="54780EE8">
      <w:start w:val="1"/>
      <w:numFmt w:val="bullet"/>
      <w:lvlText w:val="•"/>
      <w:lvlJc w:val="left"/>
      <w:pPr>
        <w:ind w:left="3395" w:hanging="164"/>
      </w:pPr>
      <w:rPr>
        <w:rFonts w:hint="default"/>
      </w:rPr>
    </w:lvl>
    <w:lvl w:ilvl="5" w:tplc="20D29960">
      <w:start w:val="1"/>
      <w:numFmt w:val="bullet"/>
      <w:lvlText w:val="•"/>
      <w:lvlJc w:val="left"/>
      <w:pPr>
        <w:ind w:left="4439" w:hanging="164"/>
      </w:pPr>
      <w:rPr>
        <w:rFonts w:hint="default"/>
      </w:rPr>
    </w:lvl>
    <w:lvl w:ilvl="6" w:tplc="9BD23050">
      <w:start w:val="1"/>
      <w:numFmt w:val="bullet"/>
      <w:lvlText w:val="•"/>
      <w:lvlJc w:val="left"/>
      <w:pPr>
        <w:ind w:left="5483" w:hanging="164"/>
      </w:pPr>
      <w:rPr>
        <w:rFonts w:hint="default"/>
      </w:rPr>
    </w:lvl>
    <w:lvl w:ilvl="7" w:tplc="DAA23190">
      <w:start w:val="1"/>
      <w:numFmt w:val="bullet"/>
      <w:lvlText w:val="•"/>
      <w:lvlJc w:val="left"/>
      <w:pPr>
        <w:ind w:left="6527" w:hanging="164"/>
      </w:pPr>
      <w:rPr>
        <w:rFonts w:hint="default"/>
      </w:rPr>
    </w:lvl>
    <w:lvl w:ilvl="8" w:tplc="C60C6382">
      <w:start w:val="1"/>
      <w:numFmt w:val="bullet"/>
      <w:lvlText w:val="•"/>
      <w:lvlJc w:val="left"/>
      <w:pPr>
        <w:ind w:left="7571" w:hanging="164"/>
      </w:pPr>
      <w:rPr>
        <w:rFonts w:hint="default"/>
      </w:rPr>
    </w:lvl>
  </w:abstractNum>
  <w:abstractNum w:abstractNumId="7">
    <w:nsid w:val="16DE7A7C"/>
    <w:multiLevelType w:val="multilevel"/>
    <w:tmpl w:val="E9F4B8F8"/>
    <w:lvl w:ilvl="0">
      <w:start w:val="1"/>
      <w:numFmt w:val="decimal"/>
      <w:lvlText w:val="%1."/>
      <w:lvlJc w:val="left"/>
      <w:pPr>
        <w:ind w:left="520" w:hanging="360"/>
      </w:pPr>
      <w:rPr>
        <w:rFonts w:hint="default"/>
      </w:rPr>
    </w:lvl>
    <w:lvl w:ilvl="1">
      <w:start w:val="1"/>
      <w:numFmt w:val="decimal"/>
      <w:isLgl/>
      <w:lvlText w:val="%1.%2"/>
      <w:lvlJc w:val="left"/>
      <w:pPr>
        <w:ind w:left="1075" w:hanging="360"/>
      </w:pPr>
      <w:rPr>
        <w:rFonts w:hint="default"/>
      </w:rPr>
    </w:lvl>
    <w:lvl w:ilvl="2">
      <w:start w:val="1"/>
      <w:numFmt w:val="decimal"/>
      <w:isLgl/>
      <w:lvlText w:val="%1.%2.%3"/>
      <w:lvlJc w:val="left"/>
      <w:pPr>
        <w:ind w:left="1990" w:hanging="720"/>
      </w:pPr>
      <w:rPr>
        <w:rFonts w:hint="default"/>
      </w:rPr>
    </w:lvl>
    <w:lvl w:ilvl="3">
      <w:start w:val="1"/>
      <w:numFmt w:val="decimal"/>
      <w:isLgl/>
      <w:lvlText w:val="%1.%2.%3.%4"/>
      <w:lvlJc w:val="left"/>
      <w:pPr>
        <w:ind w:left="2545" w:hanging="720"/>
      </w:pPr>
      <w:rPr>
        <w:rFonts w:hint="default"/>
      </w:rPr>
    </w:lvl>
    <w:lvl w:ilvl="4">
      <w:start w:val="1"/>
      <w:numFmt w:val="decimal"/>
      <w:isLgl/>
      <w:lvlText w:val="%1.%2.%3.%4.%5"/>
      <w:lvlJc w:val="left"/>
      <w:pPr>
        <w:ind w:left="3460" w:hanging="1080"/>
      </w:pPr>
      <w:rPr>
        <w:rFonts w:hint="default"/>
      </w:rPr>
    </w:lvl>
    <w:lvl w:ilvl="5">
      <w:start w:val="1"/>
      <w:numFmt w:val="decimal"/>
      <w:isLgl/>
      <w:lvlText w:val="%1.%2.%3.%4.%5.%6"/>
      <w:lvlJc w:val="left"/>
      <w:pPr>
        <w:ind w:left="4015" w:hanging="1080"/>
      </w:pPr>
      <w:rPr>
        <w:rFonts w:hint="default"/>
      </w:rPr>
    </w:lvl>
    <w:lvl w:ilvl="6">
      <w:start w:val="1"/>
      <w:numFmt w:val="decimal"/>
      <w:isLgl/>
      <w:lvlText w:val="%1.%2.%3.%4.%5.%6.%7"/>
      <w:lvlJc w:val="left"/>
      <w:pPr>
        <w:ind w:left="4930" w:hanging="1440"/>
      </w:pPr>
      <w:rPr>
        <w:rFonts w:hint="default"/>
      </w:rPr>
    </w:lvl>
    <w:lvl w:ilvl="7">
      <w:start w:val="1"/>
      <w:numFmt w:val="decimal"/>
      <w:isLgl/>
      <w:lvlText w:val="%1.%2.%3.%4.%5.%6.%7.%8"/>
      <w:lvlJc w:val="left"/>
      <w:pPr>
        <w:ind w:left="5485" w:hanging="1440"/>
      </w:pPr>
      <w:rPr>
        <w:rFonts w:hint="default"/>
      </w:rPr>
    </w:lvl>
    <w:lvl w:ilvl="8">
      <w:start w:val="1"/>
      <w:numFmt w:val="decimal"/>
      <w:isLgl/>
      <w:lvlText w:val="%1.%2.%3.%4.%5.%6.%7.%8.%9"/>
      <w:lvlJc w:val="left"/>
      <w:pPr>
        <w:ind w:left="6040" w:hanging="1440"/>
      </w:pPr>
      <w:rPr>
        <w:rFonts w:hint="default"/>
      </w:rPr>
    </w:lvl>
  </w:abstractNum>
  <w:abstractNum w:abstractNumId="8">
    <w:nsid w:val="2B5806EB"/>
    <w:multiLevelType w:val="hybridMultilevel"/>
    <w:tmpl w:val="7E8A1308"/>
    <w:lvl w:ilvl="0" w:tplc="56E05F0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nsid w:val="35C33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852DC6"/>
    <w:multiLevelType w:val="hybridMultilevel"/>
    <w:tmpl w:val="14CC3666"/>
    <w:lvl w:ilvl="0" w:tplc="AC2C966C">
      <w:start w:val="1"/>
      <w:numFmt w:val="decimal"/>
      <w:lvlText w:val="%1."/>
      <w:lvlJc w:val="left"/>
      <w:pPr>
        <w:ind w:left="520" w:hanging="360"/>
      </w:pPr>
      <w:rPr>
        <w:rFonts w:hint="default"/>
        <w:color w:val="585858"/>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1">
    <w:nsid w:val="403620DB"/>
    <w:multiLevelType w:val="hybridMultilevel"/>
    <w:tmpl w:val="50D2F394"/>
    <w:lvl w:ilvl="0" w:tplc="281E60FE">
      <w:start w:val="1"/>
      <w:numFmt w:val="bullet"/>
      <w:lvlText w:val=""/>
      <w:lvlJc w:val="left"/>
      <w:pPr>
        <w:ind w:left="256" w:hanging="257"/>
      </w:pPr>
      <w:rPr>
        <w:rFonts w:ascii="Wingdings" w:eastAsia="Wingdings" w:hAnsi="Wingdings" w:hint="default"/>
        <w:b/>
        <w:bCs/>
        <w:color w:val="006300"/>
        <w:w w:val="99"/>
        <w:sz w:val="20"/>
        <w:szCs w:val="20"/>
      </w:rPr>
    </w:lvl>
    <w:lvl w:ilvl="1" w:tplc="4E5CA64C">
      <w:start w:val="1"/>
      <w:numFmt w:val="bullet"/>
      <w:lvlText w:val="•"/>
      <w:lvlJc w:val="left"/>
      <w:pPr>
        <w:ind w:left="296" w:hanging="257"/>
      </w:pPr>
      <w:rPr>
        <w:rFonts w:hint="default"/>
      </w:rPr>
    </w:lvl>
    <w:lvl w:ilvl="2" w:tplc="234C9A1C">
      <w:start w:val="1"/>
      <w:numFmt w:val="bullet"/>
      <w:lvlText w:val="•"/>
      <w:lvlJc w:val="left"/>
      <w:pPr>
        <w:ind w:left="335" w:hanging="257"/>
      </w:pPr>
      <w:rPr>
        <w:rFonts w:hint="default"/>
      </w:rPr>
    </w:lvl>
    <w:lvl w:ilvl="3" w:tplc="B40E1C12">
      <w:start w:val="1"/>
      <w:numFmt w:val="bullet"/>
      <w:lvlText w:val="•"/>
      <w:lvlJc w:val="left"/>
      <w:pPr>
        <w:ind w:left="375" w:hanging="257"/>
      </w:pPr>
      <w:rPr>
        <w:rFonts w:hint="default"/>
      </w:rPr>
    </w:lvl>
    <w:lvl w:ilvl="4" w:tplc="27125D5E">
      <w:start w:val="1"/>
      <w:numFmt w:val="bullet"/>
      <w:lvlText w:val="•"/>
      <w:lvlJc w:val="left"/>
      <w:pPr>
        <w:ind w:left="414" w:hanging="257"/>
      </w:pPr>
      <w:rPr>
        <w:rFonts w:hint="default"/>
      </w:rPr>
    </w:lvl>
    <w:lvl w:ilvl="5" w:tplc="71CAED3A">
      <w:start w:val="1"/>
      <w:numFmt w:val="bullet"/>
      <w:lvlText w:val="•"/>
      <w:lvlJc w:val="left"/>
      <w:pPr>
        <w:ind w:left="453" w:hanging="257"/>
      </w:pPr>
      <w:rPr>
        <w:rFonts w:hint="default"/>
      </w:rPr>
    </w:lvl>
    <w:lvl w:ilvl="6" w:tplc="779E68A0">
      <w:start w:val="1"/>
      <w:numFmt w:val="bullet"/>
      <w:lvlText w:val="•"/>
      <w:lvlJc w:val="left"/>
      <w:pPr>
        <w:ind w:left="493" w:hanging="257"/>
      </w:pPr>
      <w:rPr>
        <w:rFonts w:hint="default"/>
      </w:rPr>
    </w:lvl>
    <w:lvl w:ilvl="7" w:tplc="2490214E">
      <w:start w:val="1"/>
      <w:numFmt w:val="bullet"/>
      <w:lvlText w:val="•"/>
      <w:lvlJc w:val="left"/>
      <w:pPr>
        <w:ind w:left="532" w:hanging="257"/>
      </w:pPr>
      <w:rPr>
        <w:rFonts w:hint="default"/>
      </w:rPr>
    </w:lvl>
    <w:lvl w:ilvl="8" w:tplc="F384BA5E">
      <w:start w:val="1"/>
      <w:numFmt w:val="bullet"/>
      <w:lvlText w:val="•"/>
      <w:lvlJc w:val="left"/>
      <w:pPr>
        <w:ind w:left="572" w:hanging="257"/>
      </w:pPr>
      <w:rPr>
        <w:rFonts w:hint="default"/>
      </w:rPr>
    </w:lvl>
  </w:abstractNum>
  <w:abstractNum w:abstractNumId="12">
    <w:nsid w:val="4D142D03"/>
    <w:multiLevelType w:val="hybridMultilevel"/>
    <w:tmpl w:val="E9A286D2"/>
    <w:lvl w:ilvl="0" w:tplc="A8FAE9DA">
      <w:start w:val="6"/>
      <w:numFmt w:val="decimal"/>
      <w:lvlText w:val="%1"/>
      <w:lvlJc w:val="left"/>
      <w:pPr>
        <w:ind w:left="322" w:hanging="162"/>
      </w:pPr>
      <w:rPr>
        <w:rFonts w:hint="default"/>
        <w:highlight w:val="lightGray"/>
      </w:rPr>
    </w:lvl>
    <w:lvl w:ilvl="1" w:tplc="F89AB274">
      <w:start w:val="1"/>
      <w:numFmt w:val="bullet"/>
      <w:lvlText w:val="•"/>
      <w:lvlJc w:val="left"/>
      <w:pPr>
        <w:ind w:left="1262" w:hanging="162"/>
      </w:pPr>
      <w:rPr>
        <w:rFonts w:hint="default"/>
      </w:rPr>
    </w:lvl>
    <w:lvl w:ilvl="2" w:tplc="B69ACBE8">
      <w:start w:val="1"/>
      <w:numFmt w:val="bullet"/>
      <w:lvlText w:val="•"/>
      <w:lvlJc w:val="left"/>
      <w:pPr>
        <w:ind w:left="2201" w:hanging="162"/>
      </w:pPr>
      <w:rPr>
        <w:rFonts w:hint="default"/>
      </w:rPr>
    </w:lvl>
    <w:lvl w:ilvl="3" w:tplc="1102CA40">
      <w:start w:val="1"/>
      <w:numFmt w:val="bullet"/>
      <w:lvlText w:val="•"/>
      <w:lvlJc w:val="left"/>
      <w:pPr>
        <w:ind w:left="3141" w:hanging="162"/>
      </w:pPr>
      <w:rPr>
        <w:rFonts w:hint="default"/>
      </w:rPr>
    </w:lvl>
    <w:lvl w:ilvl="4" w:tplc="B5FAD8CC">
      <w:start w:val="1"/>
      <w:numFmt w:val="bullet"/>
      <w:lvlText w:val="•"/>
      <w:lvlJc w:val="left"/>
      <w:pPr>
        <w:ind w:left="4081" w:hanging="162"/>
      </w:pPr>
      <w:rPr>
        <w:rFonts w:hint="default"/>
      </w:rPr>
    </w:lvl>
    <w:lvl w:ilvl="5" w:tplc="95289F5A">
      <w:start w:val="1"/>
      <w:numFmt w:val="bullet"/>
      <w:lvlText w:val="•"/>
      <w:lvlJc w:val="left"/>
      <w:pPr>
        <w:ind w:left="5021" w:hanging="162"/>
      </w:pPr>
      <w:rPr>
        <w:rFonts w:hint="default"/>
      </w:rPr>
    </w:lvl>
    <w:lvl w:ilvl="6" w:tplc="D270BEB2">
      <w:start w:val="1"/>
      <w:numFmt w:val="bullet"/>
      <w:lvlText w:val="•"/>
      <w:lvlJc w:val="left"/>
      <w:pPr>
        <w:ind w:left="5960" w:hanging="162"/>
      </w:pPr>
      <w:rPr>
        <w:rFonts w:hint="default"/>
      </w:rPr>
    </w:lvl>
    <w:lvl w:ilvl="7" w:tplc="475ACB90">
      <w:start w:val="1"/>
      <w:numFmt w:val="bullet"/>
      <w:lvlText w:val="•"/>
      <w:lvlJc w:val="left"/>
      <w:pPr>
        <w:ind w:left="6900" w:hanging="162"/>
      </w:pPr>
      <w:rPr>
        <w:rFonts w:hint="default"/>
      </w:rPr>
    </w:lvl>
    <w:lvl w:ilvl="8" w:tplc="DECE11FA">
      <w:start w:val="1"/>
      <w:numFmt w:val="bullet"/>
      <w:lvlText w:val="•"/>
      <w:lvlJc w:val="left"/>
      <w:pPr>
        <w:ind w:left="7840" w:hanging="162"/>
      </w:pPr>
      <w:rPr>
        <w:rFonts w:hint="default"/>
      </w:rPr>
    </w:lvl>
  </w:abstractNum>
  <w:abstractNum w:abstractNumId="13">
    <w:nsid w:val="4DEE7917"/>
    <w:multiLevelType w:val="hybridMultilevel"/>
    <w:tmpl w:val="9D869786"/>
    <w:lvl w:ilvl="0" w:tplc="54DE477E">
      <w:start w:val="8"/>
      <w:numFmt w:val="decimal"/>
      <w:lvlText w:val="%1"/>
      <w:lvlJc w:val="left"/>
      <w:pPr>
        <w:ind w:left="1151" w:hanging="332"/>
      </w:pPr>
      <w:rPr>
        <w:rFonts w:hint="default"/>
      </w:rPr>
    </w:lvl>
    <w:lvl w:ilvl="1" w:tplc="0B5C0E9C">
      <w:numFmt w:val="none"/>
      <w:lvlText w:val=""/>
      <w:lvlJc w:val="left"/>
      <w:pPr>
        <w:tabs>
          <w:tab w:val="num" w:pos="360"/>
        </w:tabs>
      </w:pPr>
    </w:lvl>
    <w:lvl w:ilvl="2" w:tplc="FAE23552">
      <w:start w:val="1"/>
      <w:numFmt w:val="bullet"/>
      <w:lvlText w:val="•"/>
      <w:lvlJc w:val="left"/>
      <w:pPr>
        <w:ind w:left="2853" w:hanging="332"/>
      </w:pPr>
      <w:rPr>
        <w:rFonts w:hint="default"/>
      </w:rPr>
    </w:lvl>
    <w:lvl w:ilvl="3" w:tplc="0A4C6676">
      <w:start w:val="1"/>
      <w:numFmt w:val="bullet"/>
      <w:lvlText w:val="•"/>
      <w:lvlJc w:val="left"/>
      <w:pPr>
        <w:ind w:left="3704" w:hanging="332"/>
      </w:pPr>
      <w:rPr>
        <w:rFonts w:hint="default"/>
      </w:rPr>
    </w:lvl>
    <w:lvl w:ilvl="4" w:tplc="156C5824">
      <w:start w:val="1"/>
      <w:numFmt w:val="bullet"/>
      <w:lvlText w:val="•"/>
      <w:lvlJc w:val="left"/>
      <w:pPr>
        <w:ind w:left="4554" w:hanging="332"/>
      </w:pPr>
      <w:rPr>
        <w:rFonts w:hint="default"/>
      </w:rPr>
    </w:lvl>
    <w:lvl w:ilvl="5" w:tplc="EA1CD48A">
      <w:start w:val="1"/>
      <w:numFmt w:val="bullet"/>
      <w:lvlText w:val="•"/>
      <w:lvlJc w:val="left"/>
      <w:pPr>
        <w:ind w:left="5405" w:hanging="332"/>
      </w:pPr>
      <w:rPr>
        <w:rFonts w:hint="default"/>
      </w:rPr>
    </w:lvl>
    <w:lvl w:ilvl="6" w:tplc="740A1B4A">
      <w:start w:val="1"/>
      <w:numFmt w:val="bullet"/>
      <w:lvlText w:val="•"/>
      <w:lvlJc w:val="left"/>
      <w:pPr>
        <w:ind w:left="6256" w:hanging="332"/>
      </w:pPr>
      <w:rPr>
        <w:rFonts w:hint="default"/>
      </w:rPr>
    </w:lvl>
    <w:lvl w:ilvl="7" w:tplc="65029522">
      <w:start w:val="1"/>
      <w:numFmt w:val="bullet"/>
      <w:lvlText w:val="•"/>
      <w:lvlJc w:val="left"/>
      <w:pPr>
        <w:ind w:left="7107" w:hanging="332"/>
      </w:pPr>
      <w:rPr>
        <w:rFonts w:hint="default"/>
      </w:rPr>
    </w:lvl>
    <w:lvl w:ilvl="8" w:tplc="AC7ED48C">
      <w:start w:val="1"/>
      <w:numFmt w:val="bullet"/>
      <w:lvlText w:val="•"/>
      <w:lvlJc w:val="left"/>
      <w:pPr>
        <w:ind w:left="7958" w:hanging="332"/>
      </w:pPr>
      <w:rPr>
        <w:rFonts w:hint="default"/>
      </w:rPr>
    </w:lvl>
  </w:abstractNum>
  <w:abstractNum w:abstractNumId="14">
    <w:nsid w:val="542F4A9F"/>
    <w:multiLevelType w:val="multilevel"/>
    <w:tmpl w:val="58B47098"/>
    <w:lvl w:ilvl="0">
      <w:start w:val="6"/>
      <w:numFmt w:val="decimal"/>
      <w:lvlText w:val="%1"/>
      <w:lvlJc w:val="left"/>
      <w:pPr>
        <w:ind w:left="360" w:hanging="360"/>
      </w:pPr>
      <w:rPr>
        <w:rFonts w:hint="default"/>
        <w:color w:val="585858"/>
      </w:rPr>
    </w:lvl>
    <w:lvl w:ilvl="1">
      <w:start w:val="1"/>
      <w:numFmt w:val="decimal"/>
      <w:lvlText w:val="6.%2"/>
      <w:lvlJc w:val="left"/>
      <w:pPr>
        <w:ind w:left="1240" w:hanging="360"/>
      </w:pPr>
      <w:rPr>
        <w:rFonts w:hint="default"/>
        <w:color w:val="585858"/>
      </w:rPr>
    </w:lvl>
    <w:lvl w:ilvl="2">
      <w:start w:val="1"/>
      <w:numFmt w:val="decimal"/>
      <w:lvlText w:val="%1.%2.%3"/>
      <w:lvlJc w:val="left"/>
      <w:pPr>
        <w:ind w:left="2480" w:hanging="720"/>
      </w:pPr>
      <w:rPr>
        <w:rFonts w:hint="default"/>
        <w:color w:val="585858"/>
      </w:rPr>
    </w:lvl>
    <w:lvl w:ilvl="3">
      <w:start w:val="1"/>
      <w:numFmt w:val="decimal"/>
      <w:lvlText w:val="%1.%2.%3.%4"/>
      <w:lvlJc w:val="left"/>
      <w:pPr>
        <w:ind w:left="3360" w:hanging="720"/>
      </w:pPr>
      <w:rPr>
        <w:rFonts w:hint="default"/>
        <w:color w:val="585858"/>
      </w:rPr>
    </w:lvl>
    <w:lvl w:ilvl="4">
      <w:start w:val="1"/>
      <w:numFmt w:val="decimal"/>
      <w:lvlText w:val="%1.%2.%3.%4.%5"/>
      <w:lvlJc w:val="left"/>
      <w:pPr>
        <w:ind w:left="4600" w:hanging="1080"/>
      </w:pPr>
      <w:rPr>
        <w:rFonts w:hint="default"/>
        <w:color w:val="585858"/>
      </w:rPr>
    </w:lvl>
    <w:lvl w:ilvl="5">
      <w:start w:val="1"/>
      <w:numFmt w:val="decimal"/>
      <w:lvlText w:val="%1.%2.%3.%4.%5.%6"/>
      <w:lvlJc w:val="left"/>
      <w:pPr>
        <w:ind w:left="5480" w:hanging="1080"/>
      </w:pPr>
      <w:rPr>
        <w:rFonts w:hint="default"/>
        <w:color w:val="585858"/>
      </w:rPr>
    </w:lvl>
    <w:lvl w:ilvl="6">
      <w:start w:val="1"/>
      <w:numFmt w:val="decimal"/>
      <w:lvlText w:val="%1.%2.%3.%4.%5.%6.%7"/>
      <w:lvlJc w:val="left"/>
      <w:pPr>
        <w:ind w:left="6720" w:hanging="1440"/>
      </w:pPr>
      <w:rPr>
        <w:rFonts w:hint="default"/>
        <w:color w:val="585858"/>
      </w:rPr>
    </w:lvl>
    <w:lvl w:ilvl="7">
      <w:start w:val="1"/>
      <w:numFmt w:val="decimal"/>
      <w:lvlText w:val="%1.%2.%3.%4.%5.%6.%7.%8"/>
      <w:lvlJc w:val="left"/>
      <w:pPr>
        <w:ind w:left="7600" w:hanging="1440"/>
      </w:pPr>
      <w:rPr>
        <w:rFonts w:hint="default"/>
        <w:color w:val="585858"/>
      </w:rPr>
    </w:lvl>
    <w:lvl w:ilvl="8">
      <w:start w:val="1"/>
      <w:numFmt w:val="decimal"/>
      <w:lvlText w:val="%1.%2.%3.%4.%5.%6.%7.%8.%9"/>
      <w:lvlJc w:val="left"/>
      <w:pPr>
        <w:ind w:left="8480" w:hanging="1440"/>
      </w:pPr>
      <w:rPr>
        <w:rFonts w:hint="default"/>
        <w:color w:val="585858"/>
      </w:rPr>
    </w:lvl>
  </w:abstractNum>
  <w:abstractNum w:abstractNumId="15">
    <w:nsid w:val="57757D14"/>
    <w:multiLevelType w:val="hybridMultilevel"/>
    <w:tmpl w:val="7E586946"/>
    <w:lvl w:ilvl="0" w:tplc="0F28BF8A">
      <w:start w:val="6"/>
      <w:numFmt w:val="decimal"/>
      <w:lvlText w:val="%1"/>
      <w:lvlJc w:val="left"/>
      <w:pPr>
        <w:ind w:left="1151" w:hanging="332"/>
      </w:pPr>
      <w:rPr>
        <w:rFonts w:hint="default"/>
      </w:rPr>
    </w:lvl>
    <w:lvl w:ilvl="1" w:tplc="B3D8D504">
      <w:numFmt w:val="none"/>
      <w:lvlText w:val=""/>
      <w:lvlJc w:val="left"/>
      <w:pPr>
        <w:tabs>
          <w:tab w:val="num" w:pos="360"/>
        </w:tabs>
      </w:pPr>
    </w:lvl>
    <w:lvl w:ilvl="2" w:tplc="B962742C">
      <w:start w:val="1"/>
      <w:numFmt w:val="bullet"/>
      <w:lvlText w:val="•"/>
      <w:lvlJc w:val="left"/>
      <w:pPr>
        <w:ind w:left="2096" w:hanging="332"/>
      </w:pPr>
      <w:rPr>
        <w:rFonts w:hint="default"/>
      </w:rPr>
    </w:lvl>
    <w:lvl w:ilvl="3" w:tplc="19D8BC5E">
      <w:start w:val="1"/>
      <w:numFmt w:val="bullet"/>
      <w:lvlText w:val="•"/>
      <w:lvlJc w:val="left"/>
      <w:pPr>
        <w:ind w:left="3042" w:hanging="332"/>
      </w:pPr>
      <w:rPr>
        <w:rFonts w:hint="default"/>
      </w:rPr>
    </w:lvl>
    <w:lvl w:ilvl="4" w:tplc="FFCAB14E">
      <w:start w:val="1"/>
      <w:numFmt w:val="bullet"/>
      <w:lvlText w:val="•"/>
      <w:lvlJc w:val="left"/>
      <w:pPr>
        <w:ind w:left="3987" w:hanging="332"/>
      </w:pPr>
      <w:rPr>
        <w:rFonts w:hint="default"/>
      </w:rPr>
    </w:lvl>
    <w:lvl w:ilvl="5" w:tplc="8F0AF91C">
      <w:start w:val="1"/>
      <w:numFmt w:val="bullet"/>
      <w:lvlText w:val="•"/>
      <w:lvlJc w:val="left"/>
      <w:pPr>
        <w:ind w:left="4933" w:hanging="332"/>
      </w:pPr>
      <w:rPr>
        <w:rFonts w:hint="default"/>
      </w:rPr>
    </w:lvl>
    <w:lvl w:ilvl="6" w:tplc="51161C92">
      <w:start w:val="1"/>
      <w:numFmt w:val="bullet"/>
      <w:lvlText w:val="•"/>
      <w:lvlJc w:val="left"/>
      <w:pPr>
        <w:ind w:left="5878" w:hanging="332"/>
      </w:pPr>
      <w:rPr>
        <w:rFonts w:hint="default"/>
      </w:rPr>
    </w:lvl>
    <w:lvl w:ilvl="7" w:tplc="51602E2A">
      <w:start w:val="1"/>
      <w:numFmt w:val="bullet"/>
      <w:lvlText w:val="•"/>
      <w:lvlJc w:val="left"/>
      <w:pPr>
        <w:ind w:left="6823" w:hanging="332"/>
      </w:pPr>
      <w:rPr>
        <w:rFonts w:hint="default"/>
      </w:rPr>
    </w:lvl>
    <w:lvl w:ilvl="8" w:tplc="764A5EF0">
      <w:start w:val="1"/>
      <w:numFmt w:val="bullet"/>
      <w:lvlText w:val="•"/>
      <w:lvlJc w:val="left"/>
      <w:pPr>
        <w:ind w:left="7769" w:hanging="332"/>
      </w:pPr>
      <w:rPr>
        <w:rFonts w:hint="default"/>
      </w:rPr>
    </w:lvl>
  </w:abstractNum>
  <w:abstractNum w:abstractNumId="16">
    <w:nsid w:val="58D65BF0"/>
    <w:multiLevelType w:val="hybridMultilevel"/>
    <w:tmpl w:val="10260664"/>
    <w:lvl w:ilvl="0" w:tplc="8C4A9E24">
      <w:start w:val="1"/>
      <w:numFmt w:val="decimal"/>
      <w:lvlText w:val="%1."/>
      <w:lvlJc w:val="left"/>
      <w:pPr>
        <w:ind w:left="520" w:hanging="360"/>
      </w:pPr>
      <w:rPr>
        <w:rFonts w:ascii="Calibri" w:eastAsia="Calibri" w:hAnsi="Calibri" w:cstheme="minorBidi"/>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7">
    <w:nsid w:val="5EFC40DF"/>
    <w:multiLevelType w:val="multilevel"/>
    <w:tmpl w:val="87E0FBC6"/>
    <w:lvl w:ilvl="0">
      <w:start w:val="6"/>
      <w:numFmt w:val="decimal"/>
      <w:lvlText w:val="%1"/>
      <w:lvlJc w:val="left"/>
      <w:pPr>
        <w:ind w:left="360" w:hanging="360"/>
      </w:pPr>
      <w:rPr>
        <w:rFonts w:hint="default"/>
        <w:color w:val="585858"/>
      </w:rPr>
    </w:lvl>
    <w:lvl w:ilvl="1">
      <w:start w:val="1"/>
      <w:numFmt w:val="decimal"/>
      <w:lvlText w:val="5.%2"/>
      <w:lvlJc w:val="left"/>
      <w:pPr>
        <w:ind w:left="1240" w:hanging="360"/>
      </w:pPr>
      <w:rPr>
        <w:rFonts w:hint="default"/>
        <w:color w:val="585858"/>
      </w:rPr>
    </w:lvl>
    <w:lvl w:ilvl="2">
      <w:start w:val="1"/>
      <w:numFmt w:val="decimal"/>
      <w:lvlText w:val="%1.%2.%3"/>
      <w:lvlJc w:val="left"/>
      <w:pPr>
        <w:ind w:left="2480" w:hanging="720"/>
      </w:pPr>
      <w:rPr>
        <w:rFonts w:hint="default"/>
        <w:color w:val="585858"/>
      </w:rPr>
    </w:lvl>
    <w:lvl w:ilvl="3">
      <w:start w:val="1"/>
      <w:numFmt w:val="decimal"/>
      <w:lvlText w:val="%1.%2.%3.%4"/>
      <w:lvlJc w:val="left"/>
      <w:pPr>
        <w:ind w:left="3360" w:hanging="720"/>
      </w:pPr>
      <w:rPr>
        <w:rFonts w:hint="default"/>
        <w:color w:val="585858"/>
      </w:rPr>
    </w:lvl>
    <w:lvl w:ilvl="4">
      <w:start w:val="1"/>
      <w:numFmt w:val="decimal"/>
      <w:lvlText w:val="%1.%2.%3.%4.%5"/>
      <w:lvlJc w:val="left"/>
      <w:pPr>
        <w:ind w:left="4600" w:hanging="1080"/>
      </w:pPr>
      <w:rPr>
        <w:rFonts w:hint="default"/>
        <w:color w:val="585858"/>
      </w:rPr>
    </w:lvl>
    <w:lvl w:ilvl="5">
      <w:start w:val="1"/>
      <w:numFmt w:val="decimal"/>
      <w:lvlText w:val="%1.%2.%3.%4.%5.%6"/>
      <w:lvlJc w:val="left"/>
      <w:pPr>
        <w:ind w:left="5480" w:hanging="1080"/>
      </w:pPr>
      <w:rPr>
        <w:rFonts w:hint="default"/>
        <w:color w:val="585858"/>
      </w:rPr>
    </w:lvl>
    <w:lvl w:ilvl="6">
      <w:start w:val="1"/>
      <w:numFmt w:val="decimal"/>
      <w:lvlText w:val="%1.%2.%3.%4.%5.%6.%7"/>
      <w:lvlJc w:val="left"/>
      <w:pPr>
        <w:ind w:left="6720" w:hanging="1440"/>
      </w:pPr>
      <w:rPr>
        <w:rFonts w:hint="default"/>
        <w:color w:val="585858"/>
      </w:rPr>
    </w:lvl>
    <w:lvl w:ilvl="7">
      <w:start w:val="1"/>
      <w:numFmt w:val="decimal"/>
      <w:lvlText w:val="%1.%2.%3.%4.%5.%6.%7.%8"/>
      <w:lvlJc w:val="left"/>
      <w:pPr>
        <w:ind w:left="7600" w:hanging="1440"/>
      </w:pPr>
      <w:rPr>
        <w:rFonts w:hint="default"/>
        <w:color w:val="585858"/>
      </w:rPr>
    </w:lvl>
    <w:lvl w:ilvl="8">
      <w:start w:val="1"/>
      <w:numFmt w:val="decimal"/>
      <w:lvlText w:val="%1.%2.%3.%4.%5.%6.%7.%8.%9"/>
      <w:lvlJc w:val="left"/>
      <w:pPr>
        <w:ind w:left="8480" w:hanging="1440"/>
      </w:pPr>
      <w:rPr>
        <w:rFonts w:hint="default"/>
        <w:color w:val="585858"/>
      </w:rPr>
    </w:lvl>
  </w:abstractNum>
  <w:abstractNum w:abstractNumId="18">
    <w:nsid w:val="64887D5B"/>
    <w:multiLevelType w:val="hybridMultilevel"/>
    <w:tmpl w:val="AD9013AA"/>
    <w:lvl w:ilvl="0" w:tplc="C3E0EB24">
      <w:start w:val="5"/>
      <w:numFmt w:val="decimal"/>
      <w:lvlText w:val="%1"/>
      <w:lvlJc w:val="left"/>
      <w:pPr>
        <w:ind w:left="1151" w:hanging="332"/>
      </w:pPr>
      <w:rPr>
        <w:rFonts w:hint="default"/>
      </w:rPr>
    </w:lvl>
    <w:lvl w:ilvl="1" w:tplc="866C87A0">
      <w:numFmt w:val="none"/>
      <w:lvlText w:val=""/>
      <w:lvlJc w:val="left"/>
      <w:pPr>
        <w:tabs>
          <w:tab w:val="num" w:pos="360"/>
        </w:tabs>
      </w:pPr>
    </w:lvl>
    <w:lvl w:ilvl="2" w:tplc="B0961628">
      <w:numFmt w:val="none"/>
      <w:lvlText w:val=""/>
      <w:lvlJc w:val="left"/>
      <w:pPr>
        <w:tabs>
          <w:tab w:val="num" w:pos="360"/>
        </w:tabs>
      </w:pPr>
    </w:lvl>
    <w:lvl w:ilvl="3" w:tplc="67AE1F18">
      <w:start w:val="1"/>
      <w:numFmt w:val="bullet"/>
      <w:lvlText w:val="•"/>
      <w:lvlJc w:val="left"/>
      <w:pPr>
        <w:ind w:left="3171" w:hanging="497"/>
      </w:pPr>
      <w:rPr>
        <w:rFonts w:hint="default"/>
      </w:rPr>
    </w:lvl>
    <w:lvl w:ilvl="4" w:tplc="647A39F2">
      <w:start w:val="1"/>
      <w:numFmt w:val="bullet"/>
      <w:lvlText w:val="•"/>
      <w:lvlJc w:val="left"/>
      <w:pPr>
        <w:ind w:left="4098" w:hanging="497"/>
      </w:pPr>
      <w:rPr>
        <w:rFonts w:hint="default"/>
      </w:rPr>
    </w:lvl>
    <w:lvl w:ilvl="5" w:tplc="4C0E3B66">
      <w:start w:val="1"/>
      <w:numFmt w:val="bullet"/>
      <w:lvlText w:val="•"/>
      <w:lvlJc w:val="left"/>
      <w:pPr>
        <w:ind w:left="5025" w:hanging="497"/>
      </w:pPr>
      <w:rPr>
        <w:rFonts w:hint="default"/>
      </w:rPr>
    </w:lvl>
    <w:lvl w:ilvl="6" w:tplc="470E5906">
      <w:start w:val="1"/>
      <w:numFmt w:val="bullet"/>
      <w:lvlText w:val="•"/>
      <w:lvlJc w:val="left"/>
      <w:pPr>
        <w:ind w:left="5952" w:hanging="497"/>
      </w:pPr>
      <w:rPr>
        <w:rFonts w:hint="default"/>
      </w:rPr>
    </w:lvl>
    <w:lvl w:ilvl="7" w:tplc="A8CACB1E">
      <w:start w:val="1"/>
      <w:numFmt w:val="bullet"/>
      <w:lvlText w:val="•"/>
      <w:lvlJc w:val="left"/>
      <w:pPr>
        <w:ind w:left="6879" w:hanging="497"/>
      </w:pPr>
      <w:rPr>
        <w:rFonts w:hint="default"/>
      </w:rPr>
    </w:lvl>
    <w:lvl w:ilvl="8" w:tplc="CE7E5B46">
      <w:start w:val="1"/>
      <w:numFmt w:val="bullet"/>
      <w:lvlText w:val="•"/>
      <w:lvlJc w:val="left"/>
      <w:pPr>
        <w:ind w:left="7806" w:hanging="497"/>
      </w:pPr>
      <w:rPr>
        <w:rFonts w:hint="default"/>
      </w:rPr>
    </w:lvl>
  </w:abstractNum>
  <w:abstractNum w:abstractNumId="19">
    <w:nsid w:val="68931E2F"/>
    <w:multiLevelType w:val="hybridMultilevel"/>
    <w:tmpl w:val="14DA6A3A"/>
    <w:lvl w:ilvl="0" w:tplc="BF70BF08">
      <w:start w:val="4"/>
      <w:numFmt w:val="decimal"/>
      <w:lvlText w:val="%1"/>
      <w:lvlJc w:val="left"/>
      <w:pPr>
        <w:ind w:left="1151" w:hanging="332"/>
      </w:pPr>
      <w:rPr>
        <w:rFonts w:hint="default"/>
      </w:rPr>
    </w:lvl>
    <w:lvl w:ilvl="1" w:tplc="4E6CEF1C">
      <w:numFmt w:val="none"/>
      <w:lvlText w:val=""/>
      <w:lvlJc w:val="left"/>
      <w:pPr>
        <w:tabs>
          <w:tab w:val="num" w:pos="360"/>
        </w:tabs>
      </w:pPr>
    </w:lvl>
    <w:lvl w:ilvl="2" w:tplc="C414ABAC">
      <w:start w:val="1"/>
      <w:numFmt w:val="bullet"/>
      <w:lvlText w:val="•"/>
      <w:lvlJc w:val="left"/>
      <w:pPr>
        <w:ind w:left="2096" w:hanging="332"/>
      </w:pPr>
      <w:rPr>
        <w:rFonts w:hint="default"/>
      </w:rPr>
    </w:lvl>
    <w:lvl w:ilvl="3" w:tplc="829ABF5C">
      <w:start w:val="1"/>
      <w:numFmt w:val="bullet"/>
      <w:lvlText w:val="•"/>
      <w:lvlJc w:val="left"/>
      <w:pPr>
        <w:ind w:left="3042" w:hanging="332"/>
      </w:pPr>
      <w:rPr>
        <w:rFonts w:hint="default"/>
      </w:rPr>
    </w:lvl>
    <w:lvl w:ilvl="4" w:tplc="A9D01396">
      <w:start w:val="1"/>
      <w:numFmt w:val="bullet"/>
      <w:lvlText w:val="•"/>
      <w:lvlJc w:val="left"/>
      <w:pPr>
        <w:ind w:left="3987" w:hanging="332"/>
      </w:pPr>
      <w:rPr>
        <w:rFonts w:hint="default"/>
      </w:rPr>
    </w:lvl>
    <w:lvl w:ilvl="5" w:tplc="C1CC32F6">
      <w:start w:val="1"/>
      <w:numFmt w:val="bullet"/>
      <w:lvlText w:val="•"/>
      <w:lvlJc w:val="left"/>
      <w:pPr>
        <w:ind w:left="4933" w:hanging="332"/>
      </w:pPr>
      <w:rPr>
        <w:rFonts w:hint="default"/>
      </w:rPr>
    </w:lvl>
    <w:lvl w:ilvl="6" w:tplc="969E9B30">
      <w:start w:val="1"/>
      <w:numFmt w:val="bullet"/>
      <w:lvlText w:val="•"/>
      <w:lvlJc w:val="left"/>
      <w:pPr>
        <w:ind w:left="5878" w:hanging="332"/>
      </w:pPr>
      <w:rPr>
        <w:rFonts w:hint="default"/>
      </w:rPr>
    </w:lvl>
    <w:lvl w:ilvl="7" w:tplc="F8520208">
      <w:start w:val="1"/>
      <w:numFmt w:val="bullet"/>
      <w:lvlText w:val="•"/>
      <w:lvlJc w:val="left"/>
      <w:pPr>
        <w:ind w:left="6823" w:hanging="332"/>
      </w:pPr>
      <w:rPr>
        <w:rFonts w:hint="default"/>
      </w:rPr>
    </w:lvl>
    <w:lvl w:ilvl="8" w:tplc="6D62E3C8">
      <w:start w:val="1"/>
      <w:numFmt w:val="bullet"/>
      <w:lvlText w:val="•"/>
      <w:lvlJc w:val="left"/>
      <w:pPr>
        <w:ind w:left="7769" w:hanging="332"/>
      </w:pPr>
      <w:rPr>
        <w:rFonts w:hint="default"/>
      </w:rPr>
    </w:lvl>
  </w:abstractNum>
  <w:abstractNum w:abstractNumId="20">
    <w:nsid w:val="715C298B"/>
    <w:multiLevelType w:val="hybridMultilevel"/>
    <w:tmpl w:val="F9828F3A"/>
    <w:lvl w:ilvl="0" w:tplc="06ECD848">
      <w:start w:val="6"/>
      <w:numFmt w:val="decimal"/>
      <w:lvlText w:val="%1"/>
      <w:lvlJc w:val="left"/>
      <w:pPr>
        <w:ind w:left="322" w:hanging="162"/>
      </w:pPr>
      <w:rPr>
        <w:rFonts w:hint="default"/>
        <w:highlight w:val="lightGray"/>
      </w:rPr>
    </w:lvl>
    <w:lvl w:ilvl="1" w:tplc="CD28FDAC">
      <w:start w:val="1"/>
      <w:numFmt w:val="bullet"/>
      <w:lvlText w:val="•"/>
      <w:lvlJc w:val="left"/>
      <w:pPr>
        <w:ind w:left="1262" w:hanging="162"/>
      </w:pPr>
      <w:rPr>
        <w:rFonts w:hint="default"/>
      </w:rPr>
    </w:lvl>
    <w:lvl w:ilvl="2" w:tplc="65D04502">
      <w:start w:val="1"/>
      <w:numFmt w:val="bullet"/>
      <w:lvlText w:val="•"/>
      <w:lvlJc w:val="left"/>
      <w:pPr>
        <w:ind w:left="2201" w:hanging="162"/>
      </w:pPr>
      <w:rPr>
        <w:rFonts w:hint="default"/>
      </w:rPr>
    </w:lvl>
    <w:lvl w:ilvl="3" w:tplc="E7C4C62C">
      <w:start w:val="1"/>
      <w:numFmt w:val="bullet"/>
      <w:lvlText w:val="•"/>
      <w:lvlJc w:val="left"/>
      <w:pPr>
        <w:ind w:left="3141" w:hanging="162"/>
      </w:pPr>
      <w:rPr>
        <w:rFonts w:hint="default"/>
      </w:rPr>
    </w:lvl>
    <w:lvl w:ilvl="4" w:tplc="0E5C36FC">
      <w:start w:val="1"/>
      <w:numFmt w:val="bullet"/>
      <w:lvlText w:val="•"/>
      <w:lvlJc w:val="left"/>
      <w:pPr>
        <w:ind w:left="4081" w:hanging="162"/>
      </w:pPr>
      <w:rPr>
        <w:rFonts w:hint="default"/>
      </w:rPr>
    </w:lvl>
    <w:lvl w:ilvl="5" w:tplc="F020A95C">
      <w:start w:val="1"/>
      <w:numFmt w:val="bullet"/>
      <w:lvlText w:val="•"/>
      <w:lvlJc w:val="left"/>
      <w:pPr>
        <w:ind w:left="5021" w:hanging="162"/>
      </w:pPr>
      <w:rPr>
        <w:rFonts w:hint="default"/>
      </w:rPr>
    </w:lvl>
    <w:lvl w:ilvl="6" w:tplc="D97CE856">
      <w:start w:val="1"/>
      <w:numFmt w:val="bullet"/>
      <w:lvlText w:val="•"/>
      <w:lvlJc w:val="left"/>
      <w:pPr>
        <w:ind w:left="5960" w:hanging="162"/>
      </w:pPr>
      <w:rPr>
        <w:rFonts w:hint="default"/>
      </w:rPr>
    </w:lvl>
    <w:lvl w:ilvl="7" w:tplc="B6BA89AA">
      <w:start w:val="1"/>
      <w:numFmt w:val="bullet"/>
      <w:lvlText w:val="•"/>
      <w:lvlJc w:val="left"/>
      <w:pPr>
        <w:ind w:left="6900" w:hanging="162"/>
      </w:pPr>
      <w:rPr>
        <w:rFonts w:hint="default"/>
      </w:rPr>
    </w:lvl>
    <w:lvl w:ilvl="8" w:tplc="B060E85E">
      <w:start w:val="1"/>
      <w:numFmt w:val="bullet"/>
      <w:lvlText w:val="•"/>
      <w:lvlJc w:val="left"/>
      <w:pPr>
        <w:ind w:left="7840" w:hanging="162"/>
      </w:pPr>
      <w:rPr>
        <w:rFonts w:hint="default"/>
      </w:rPr>
    </w:lvl>
  </w:abstractNum>
  <w:abstractNum w:abstractNumId="21">
    <w:nsid w:val="72C00F6A"/>
    <w:multiLevelType w:val="hybridMultilevel"/>
    <w:tmpl w:val="226285A8"/>
    <w:lvl w:ilvl="0" w:tplc="068C9E00">
      <w:start w:val="1"/>
      <w:numFmt w:val="bullet"/>
      <w:lvlText w:val=""/>
      <w:lvlJc w:val="left"/>
      <w:pPr>
        <w:ind w:left="256" w:hanging="257"/>
      </w:pPr>
      <w:rPr>
        <w:rFonts w:ascii="Wingdings" w:eastAsia="Wingdings" w:hAnsi="Wingdings" w:hint="default"/>
        <w:b/>
        <w:bCs/>
        <w:color w:val="006300"/>
        <w:w w:val="99"/>
        <w:sz w:val="20"/>
        <w:szCs w:val="20"/>
      </w:rPr>
    </w:lvl>
    <w:lvl w:ilvl="1" w:tplc="090C6C58">
      <w:start w:val="1"/>
      <w:numFmt w:val="bullet"/>
      <w:lvlText w:val="•"/>
      <w:lvlJc w:val="left"/>
      <w:pPr>
        <w:ind w:left="296" w:hanging="257"/>
      </w:pPr>
      <w:rPr>
        <w:rFonts w:hint="default"/>
      </w:rPr>
    </w:lvl>
    <w:lvl w:ilvl="2" w:tplc="0B0AE10A">
      <w:start w:val="1"/>
      <w:numFmt w:val="bullet"/>
      <w:lvlText w:val="•"/>
      <w:lvlJc w:val="left"/>
      <w:pPr>
        <w:ind w:left="335" w:hanging="257"/>
      </w:pPr>
      <w:rPr>
        <w:rFonts w:hint="default"/>
      </w:rPr>
    </w:lvl>
    <w:lvl w:ilvl="3" w:tplc="E730BBEA">
      <w:start w:val="1"/>
      <w:numFmt w:val="bullet"/>
      <w:lvlText w:val="•"/>
      <w:lvlJc w:val="left"/>
      <w:pPr>
        <w:ind w:left="375" w:hanging="257"/>
      </w:pPr>
      <w:rPr>
        <w:rFonts w:hint="default"/>
      </w:rPr>
    </w:lvl>
    <w:lvl w:ilvl="4" w:tplc="B71EA202">
      <w:start w:val="1"/>
      <w:numFmt w:val="bullet"/>
      <w:lvlText w:val="•"/>
      <w:lvlJc w:val="left"/>
      <w:pPr>
        <w:ind w:left="414" w:hanging="257"/>
      </w:pPr>
      <w:rPr>
        <w:rFonts w:hint="default"/>
      </w:rPr>
    </w:lvl>
    <w:lvl w:ilvl="5" w:tplc="B7EC6DE2">
      <w:start w:val="1"/>
      <w:numFmt w:val="bullet"/>
      <w:lvlText w:val="•"/>
      <w:lvlJc w:val="left"/>
      <w:pPr>
        <w:ind w:left="453" w:hanging="257"/>
      </w:pPr>
      <w:rPr>
        <w:rFonts w:hint="default"/>
      </w:rPr>
    </w:lvl>
    <w:lvl w:ilvl="6" w:tplc="DCB6B1DE">
      <w:start w:val="1"/>
      <w:numFmt w:val="bullet"/>
      <w:lvlText w:val="•"/>
      <w:lvlJc w:val="left"/>
      <w:pPr>
        <w:ind w:left="493" w:hanging="257"/>
      </w:pPr>
      <w:rPr>
        <w:rFonts w:hint="default"/>
      </w:rPr>
    </w:lvl>
    <w:lvl w:ilvl="7" w:tplc="222AEE46">
      <w:start w:val="1"/>
      <w:numFmt w:val="bullet"/>
      <w:lvlText w:val="•"/>
      <w:lvlJc w:val="left"/>
      <w:pPr>
        <w:ind w:left="532" w:hanging="257"/>
      </w:pPr>
      <w:rPr>
        <w:rFonts w:hint="default"/>
      </w:rPr>
    </w:lvl>
    <w:lvl w:ilvl="8" w:tplc="AF48E736">
      <w:start w:val="1"/>
      <w:numFmt w:val="bullet"/>
      <w:lvlText w:val="•"/>
      <w:lvlJc w:val="left"/>
      <w:pPr>
        <w:ind w:left="572" w:hanging="257"/>
      </w:pPr>
      <w:rPr>
        <w:rFonts w:hint="default"/>
      </w:rPr>
    </w:lvl>
  </w:abstractNum>
  <w:abstractNum w:abstractNumId="22">
    <w:nsid w:val="762D7153"/>
    <w:multiLevelType w:val="hybridMultilevel"/>
    <w:tmpl w:val="6D4EB68A"/>
    <w:lvl w:ilvl="0" w:tplc="BFD61650">
      <w:start w:val="1"/>
      <w:numFmt w:val="decimal"/>
      <w:lvlText w:val="%1."/>
      <w:lvlJc w:val="left"/>
      <w:pPr>
        <w:ind w:left="520" w:hanging="360"/>
      </w:pPr>
      <w:rPr>
        <w:rFonts w:hint="default"/>
        <w:color w:val="585858"/>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3">
    <w:nsid w:val="7FF643BB"/>
    <w:multiLevelType w:val="hybridMultilevel"/>
    <w:tmpl w:val="2974C40C"/>
    <w:lvl w:ilvl="0" w:tplc="0409000F">
      <w:start w:val="1"/>
      <w:numFmt w:val="decimal"/>
      <w:lvlText w:val="%1."/>
      <w:lvlJc w:val="left"/>
      <w:pPr>
        <w:ind w:left="1240" w:hanging="360"/>
      </w:p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num w:numId="1">
    <w:abstractNumId w:val="12"/>
  </w:num>
  <w:num w:numId="2">
    <w:abstractNumId w:val="21"/>
  </w:num>
  <w:num w:numId="3">
    <w:abstractNumId w:val="11"/>
  </w:num>
  <w:num w:numId="4">
    <w:abstractNumId w:val="3"/>
  </w:num>
  <w:num w:numId="5">
    <w:abstractNumId w:val="4"/>
  </w:num>
  <w:num w:numId="6">
    <w:abstractNumId w:val="13"/>
  </w:num>
  <w:num w:numId="7">
    <w:abstractNumId w:val="15"/>
  </w:num>
  <w:num w:numId="8">
    <w:abstractNumId w:val="18"/>
  </w:num>
  <w:num w:numId="9">
    <w:abstractNumId w:val="19"/>
  </w:num>
  <w:num w:numId="10">
    <w:abstractNumId w:val="6"/>
  </w:num>
  <w:num w:numId="11">
    <w:abstractNumId w:val="22"/>
  </w:num>
  <w:num w:numId="12">
    <w:abstractNumId w:val="16"/>
  </w:num>
  <w:num w:numId="13">
    <w:abstractNumId w:val="8"/>
  </w:num>
  <w:num w:numId="14">
    <w:abstractNumId w:val="10"/>
  </w:num>
  <w:num w:numId="15">
    <w:abstractNumId w:val="7"/>
  </w:num>
  <w:num w:numId="16">
    <w:abstractNumId w:val="2"/>
  </w:num>
  <w:num w:numId="17">
    <w:abstractNumId w:val="5"/>
  </w:num>
  <w:num w:numId="18">
    <w:abstractNumId w:val="1"/>
  </w:num>
  <w:num w:numId="19">
    <w:abstractNumId w:val="17"/>
  </w:num>
  <w:num w:numId="20">
    <w:abstractNumId w:val="0"/>
  </w:num>
  <w:num w:numId="21">
    <w:abstractNumId w:val="20"/>
  </w:num>
  <w:num w:numId="22">
    <w:abstractNumId w:val="14"/>
  </w:num>
  <w:num w:numId="23">
    <w:abstractNumId w:val="23"/>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drawingGridHorizontalSpacing w:val="110"/>
  <w:displayHorizontalDrawingGridEvery w:val="2"/>
  <w:characterSpacingControl w:val="doNotCompress"/>
  <w:hdrShapeDefaults>
    <o:shapedefaults v:ext="edit" spidmax="23554"/>
    <o:shapelayout v:ext="edit">
      <o:idmap v:ext="edit" data="2"/>
    </o:shapelayout>
  </w:hdrShapeDefaults>
  <w:footnotePr>
    <w:footnote w:id="0"/>
    <w:footnote w:id="1"/>
  </w:footnotePr>
  <w:endnotePr>
    <w:endnote w:id="0"/>
    <w:endnote w:id="1"/>
  </w:endnotePr>
  <w:compat>
    <w:ulTrailSpace/>
  </w:compat>
  <w:rsids>
    <w:rsidRoot w:val="009837DA"/>
    <w:rsid w:val="000D111A"/>
    <w:rsid w:val="00145236"/>
    <w:rsid w:val="00297BD2"/>
    <w:rsid w:val="002C18CD"/>
    <w:rsid w:val="00317154"/>
    <w:rsid w:val="00414890"/>
    <w:rsid w:val="004335A1"/>
    <w:rsid w:val="00434423"/>
    <w:rsid w:val="00436F80"/>
    <w:rsid w:val="004A0D76"/>
    <w:rsid w:val="00555673"/>
    <w:rsid w:val="005E442F"/>
    <w:rsid w:val="006167B7"/>
    <w:rsid w:val="007416FF"/>
    <w:rsid w:val="007C1493"/>
    <w:rsid w:val="007F30E7"/>
    <w:rsid w:val="00841B7B"/>
    <w:rsid w:val="008F2F9F"/>
    <w:rsid w:val="0091408E"/>
    <w:rsid w:val="00947FE1"/>
    <w:rsid w:val="0097657B"/>
    <w:rsid w:val="009837DA"/>
    <w:rsid w:val="009844D0"/>
    <w:rsid w:val="009A384B"/>
    <w:rsid w:val="009D6444"/>
    <w:rsid w:val="00AA4BAB"/>
    <w:rsid w:val="00AC10AC"/>
    <w:rsid w:val="00B50C3F"/>
    <w:rsid w:val="00B54155"/>
    <w:rsid w:val="00BB5785"/>
    <w:rsid w:val="00C13CAA"/>
    <w:rsid w:val="00C77EB6"/>
    <w:rsid w:val="00C8104E"/>
    <w:rsid w:val="00C826FA"/>
    <w:rsid w:val="00CB2E5D"/>
    <w:rsid w:val="00D375B3"/>
    <w:rsid w:val="00D44825"/>
    <w:rsid w:val="00D675BF"/>
    <w:rsid w:val="00E10CBF"/>
    <w:rsid w:val="00E47749"/>
    <w:rsid w:val="00E857A9"/>
    <w:rsid w:val="00EA727E"/>
    <w:rsid w:val="00EB5FFF"/>
    <w:rsid w:val="00EC745C"/>
    <w:rsid w:val="00EE6EBE"/>
    <w:rsid w:val="00F0378F"/>
    <w:rsid w:val="00F4600A"/>
    <w:rsid w:val="00F72B91"/>
    <w:rsid w:val="00F84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3,4,5,6,7,8"/>
      <o:regrouptable v:ext="edit">
        <o:entry new="1" old="0"/>
        <o:entry new="2" old="1"/>
        <o:entry new="3"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37DA"/>
  </w:style>
  <w:style w:type="paragraph" w:styleId="Heading1">
    <w:name w:val="heading 1"/>
    <w:basedOn w:val="Normal"/>
    <w:uiPriority w:val="1"/>
    <w:qFormat/>
    <w:rsid w:val="009837DA"/>
    <w:pPr>
      <w:spacing w:before="34"/>
      <w:ind w:left="322" w:hanging="162"/>
      <w:outlineLvl w:val="0"/>
    </w:pPr>
    <w:rPr>
      <w:rFonts w:ascii="Calibri" w:eastAsia="Calibri" w:hAnsi="Calibri"/>
      <w:b/>
      <w:bCs/>
      <w:sz w:val="32"/>
      <w:szCs w:val="32"/>
    </w:rPr>
  </w:style>
  <w:style w:type="paragraph" w:styleId="Heading2">
    <w:name w:val="heading 2"/>
    <w:basedOn w:val="Normal"/>
    <w:uiPriority w:val="1"/>
    <w:qFormat/>
    <w:rsid w:val="009837DA"/>
    <w:pPr>
      <w:ind w:left="160"/>
      <w:outlineLvl w:val="1"/>
    </w:pPr>
    <w:rPr>
      <w:rFonts w:ascii="Calibri" w:eastAsia="Calibri" w:hAnsi="Calibri"/>
      <w:b/>
      <w:bCs/>
      <w:i/>
      <w:sz w:val="24"/>
      <w:szCs w:val="24"/>
    </w:rPr>
  </w:style>
  <w:style w:type="paragraph" w:styleId="Heading3">
    <w:name w:val="heading 3"/>
    <w:basedOn w:val="Normal"/>
    <w:uiPriority w:val="1"/>
    <w:qFormat/>
    <w:rsid w:val="009837DA"/>
    <w:pPr>
      <w:ind w:left="160"/>
      <w:outlineLvl w:val="2"/>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37DA"/>
    <w:pPr>
      <w:ind w:left="160"/>
    </w:pPr>
    <w:rPr>
      <w:rFonts w:ascii="Calibri" w:eastAsia="Calibri" w:hAnsi="Calibri"/>
    </w:rPr>
  </w:style>
  <w:style w:type="paragraph" w:styleId="ListParagraph">
    <w:name w:val="List Paragraph"/>
    <w:basedOn w:val="Normal"/>
    <w:uiPriority w:val="1"/>
    <w:qFormat/>
    <w:rsid w:val="009837DA"/>
  </w:style>
  <w:style w:type="paragraph" w:customStyle="1" w:styleId="TableParagraph">
    <w:name w:val="Table Paragraph"/>
    <w:basedOn w:val="Normal"/>
    <w:uiPriority w:val="1"/>
    <w:qFormat/>
    <w:rsid w:val="009837DA"/>
  </w:style>
  <w:style w:type="paragraph" w:styleId="Header">
    <w:name w:val="header"/>
    <w:basedOn w:val="Normal"/>
    <w:link w:val="HeaderChar"/>
    <w:uiPriority w:val="99"/>
    <w:semiHidden/>
    <w:unhideWhenUsed/>
    <w:rsid w:val="00EB5FFF"/>
    <w:pPr>
      <w:tabs>
        <w:tab w:val="center" w:pos="4680"/>
        <w:tab w:val="right" w:pos="9360"/>
      </w:tabs>
    </w:pPr>
  </w:style>
  <w:style w:type="character" w:customStyle="1" w:styleId="HeaderChar">
    <w:name w:val="Header Char"/>
    <w:basedOn w:val="DefaultParagraphFont"/>
    <w:link w:val="Header"/>
    <w:uiPriority w:val="99"/>
    <w:semiHidden/>
    <w:rsid w:val="00EB5FFF"/>
  </w:style>
  <w:style w:type="paragraph" w:styleId="Footer">
    <w:name w:val="footer"/>
    <w:basedOn w:val="Normal"/>
    <w:link w:val="FooterChar"/>
    <w:uiPriority w:val="99"/>
    <w:semiHidden/>
    <w:unhideWhenUsed/>
    <w:rsid w:val="00EB5FFF"/>
    <w:pPr>
      <w:tabs>
        <w:tab w:val="center" w:pos="4680"/>
        <w:tab w:val="right" w:pos="9360"/>
      </w:tabs>
    </w:pPr>
  </w:style>
  <w:style w:type="character" w:customStyle="1" w:styleId="FooterChar">
    <w:name w:val="Footer Char"/>
    <w:basedOn w:val="DefaultParagraphFont"/>
    <w:link w:val="Footer"/>
    <w:uiPriority w:val="99"/>
    <w:semiHidden/>
    <w:rsid w:val="00EB5FFF"/>
  </w:style>
  <w:style w:type="paragraph" w:styleId="BalloonText">
    <w:name w:val="Balloon Text"/>
    <w:basedOn w:val="Normal"/>
    <w:link w:val="BalloonTextChar"/>
    <w:uiPriority w:val="99"/>
    <w:semiHidden/>
    <w:unhideWhenUsed/>
    <w:rsid w:val="00EB5FFF"/>
    <w:rPr>
      <w:rFonts w:ascii="Tahoma" w:hAnsi="Tahoma" w:cs="Tahoma"/>
      <w:sz w:val="16"/>
      <w:szCs w:val="16"/>
    </w:rPr>
  </w:style>
  <w:style w:type="character" w:customStyle="1" w:styleId="BalloonTextChar">
    <w:name w:val="Balloon Text Char"/>
    <w:basedOn w:val="DefaultParagraphFont"/>
    <w:link w:val="BalloonText"/>
    <w:uiPriority w:val="99"/>
    <w:semiHidden/>
    <w:rsid w:val="00EB5FFF"/>
    <w:rPr>
      <w:rFonts w:ascii="Tahoma" w:hAnsi="Tahoma" w:cs="Tahoma"/>
      <w:sz w:val="16"/>
      <w:szCs w:val="16"/>
    </w:rPr>
  </w:style>
  <w:style w:type="character" w:styleId="Hyperlink">
    <w:name w:val="Hyperlink"/>
    <w:basedOn w:val="DefaultParagraphFont"/>
    <w:uiPriority w:val="99"/>
    <w:unhideWhenUsed/>
    <w:rsid w:val="007F30E7"/>
    <w:rPr>
      <w:color w:val="0000FF" w:themeColor="hyperlink"/>
      <w:u w:val="single"/>
    </w:rPr>
  </w:style>
  <w:style w:type="character" w:styleId="FollowedHyperlink">
    <w:name w:val="FollowedHyperlink"/>
    <w:basedOn w:val="DefaultParagraphFont"/>
    <w:uiPriority w:val="99"/>
    <w:semiHidden/>
    <w:unhideWhenUsed/>
    <w:rsid w:val="007F30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Winter</dc:creator>
  <cp:lastModifiedBy>SAMEER MJ</cp:lastModifiedBy>
  <cp:revision>4</cp:revision>
  <dcterms:created xsi:type="dcterms:W3CDTF">2018-04-26T08:24:00Z</dcterms:created>
  <dcterms:modified xsi:type="dcterms:W3CDTF">2018-04-26T08:37:00Z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2014-04-03T00:00:00Z</vt:filetime>
  </property>
  <property fmtid="{D5CDD505-2E9C-101B-9397-08002B2CF9AE}" pid="3" name="LastSaved">
    <vt:filetime>2018-04-25T00:00:00Z</vt:filetime>
  </property>
</Properties>
</file>